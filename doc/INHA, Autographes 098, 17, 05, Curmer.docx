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FB" w:rsidRPr="00534B96" w:rsidRDefault="00F338FB" w:rsidP="00F338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E7D80">
        <w:rPr>
          <w:rFonts w:ascii="Times New Roman" w:hAnsi="Times New Roman" w:cs="Times New Roman"/>
          <w:sz w:val="24"/>
        </w:rPr>
        <w:t>I</w:t>
      </w:r>
      <w:r w:rsidR="004A3693">
        <w:rPr>
          <w:rFonts w:ascii="Times New Roman" w:hAnsi="Times New Roman" w:cs="Times New Roman"/>
          <w:sz w:val="24"/>
        </w:rPr>
        <w:t>NHA, Autographes 098, 17, 05 (</w:t>
      </w:r>
      <w:r w:rsidRPr="007E7D80">
        <w:rPr>
          <w:rFonts w:ascii="Times New Roman" w:hAnsi="Times New Roman" w:cs="Times New Roman"/>
          <w:sz w:val="24"/>
        </w:rPr>
        <w:t xml:space="preserve">1) </w:t>
      </w:r>
    </w:p>
    <w:p w:rsidR="00111E25" w:rsidRPr="00534B96" w:rsidRDefault="00111E25" w:rsidP="00111E2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2498F" w:rsidRPr="00534B96" w:rsidRDefault="0012498F" w:rsidP="004E61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34B96">
        <w:rPr>
          <w:rFonts w:ascii="Times New Roman" w:hAnsi="Times New Roman" w:cs="Times New Roman"/>
          <w:b/>
          <w:sz w:val="24"/>
        </w:rPr>
        <w:t xml:space="preserve">Lettre à </w:t>
      </w:r>
      <w:r w:rsidR="00F338FB">
        <w:rPr>
          <w:rFonts w:ascii="Times New Roman" w:hAnsi="Times New Roman" w:cs="Times New Roman"/>
          <w:b/>
          <w:sz w:val="24"/>
        </w:rPr>
        <w:t xml:space="preserve">Léon </w:t>
      </w:r>
      <w:proofErr w:type="spellStart"/>
      <w:r w:rsidR="00F338FB">
        <w:rPr>
          <w:rFonts w:ascii="Times New Roman" w:hAnsi="Times New Roman" w:cs="Times New Roman"/>
          <w:b/>
          <w:sz w:val="24"/>
        </w:rPr>
        <w:t>Curmer</w:t>
      </w:r>
      <w:proofErr w:type="spellEnd"/>
      <w:r w:rsidR="004A3693">
        <w:rPr>
          <w:rFonts w:ascii="Times New Roman" w:hAnsi="Times New Roman" w:cs="Times New Roman"/>
          <w:b/>
          <w:sz w:val="24"/>
        </w:rPr>
        <w:t xml:space="preserve">, </w:t>
      </w:r>
      <w:r w:rsidR="004E00E1">
        <w:rPr>
          <w:rFonts w:ascii="Times New Roman" w:hAnsi="Times New Roman" w:cs="Times New Roman"/>
          <w:b/>
          <w:sz w:val="24"/>
        </w:rPr>
        <w:t>16 mai 1843</w:t>
      </w:r>
    </w:p>
    <w:p w:rsidR="0012498F" w:rsidRPr="00534B96" w:rsidRDefault="0012498F" w:rsidP="00111E2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2498F" w:rsidRPr="00534B9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B96">
        <w:rPr>
          <w:rFonts w:ascii="Times New Roman" w:hAnsi="Times New Roman" w:cs="Times New Roman"/>
          <w:b/>
          <w:sz w:val="24"/>
        </w:rPr>
        <w:t xml:space="preserve">Auteur </w:t>
      </w:r>
      <w:r w:rsidRPr="00534B96">
        <w:rPr>
          <w:rFonts w:ascii="Times New Roman" w:hAnsi="Times New Roman" w:cs="Times New Roman"/>
          <w:sz w:val="24"/>
        </w:rPr>
        <w:t xml:space="preserve">Eugène Delacroix </w:t>
      </w:r>
    </w:p>
    <w:p w:rsidR="0012498F" w:rsidRPr="0022677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26776">
        <w:rPr>
          <w:rFonts w:ascii="Times New Roman" w:hAnsi="Times New Roman" w:cs="Times New Roman"/>
          <w:b/>
          <w:sz w:val="24"/>
        </w:rPr>
        <w:t>Destinataire</w:t>
      </w:r>
      <w:r w:rsidRPr="00226776">
        <w:rPr>
          <w:rFonts w:ascii="Times New Roman" w:hAnsi="Times New Roman" w:cs="Times New Roman"/>
          <w:sz w:val="24"/>
        </w:rPr>
        <w:t xml:space="preserve"> </w:t>
      </w:r>
      <w:r w:rsidR="00F338FB" w:rsidRPr="00226776">
        <w:rPr>
          <w:rFonts w:ascii="Times New Roman" w:hAnsi="Times New Roman" w:cs="Times New Roman"/>
          <w:sz w:val="24"/>
        </w:rPr>
        <w:t xml:space="preserve">Léon </w:t>
      </w:r>
      <w:proofErr w:type="spellStart"/>
      <w:r w:rsidR="00F338FB" w:rsidRPr="00226776">
        <w:rPr>
          <w:rFonts w:ascii="Times New Roman" w:hAnsi="Times New Roman" w:cs="Times New Roman"/>
          <w:sz w:val="24"/>
        </w:rPr>
        <w:t>Curmer</w:t>
      </w:r>
      <w:proofErr w:type="spellEnd"/>
    </w:p>
    <w:p w:rsidR="0012498F" w:rsidRPr="0022677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26776">
        <w:rPr>
          <w:rFonts w:ascii="Times New Roman" w:hAnsi="Times New Roman" w:cs="Times New Roman"/>
          <w:b/>
          <w:sz w:val="24"/>
        </w:rPr>
        <w:t xml:space="preserve">Date </w:t>
      </w:r>
      <w:r w:rsidR="00F338FB" w:rsidRPr="00226776">
        <w:rPr>
          <w:rFonts w:ascii="Times New Roman" w:hAnsi="Times New Roman" w:cs="Times New Roman"/>
          <w:sz w:val="24"/>
        </w:rPr>
        <w:t>16 mai 1843</w:t>
      </w:r>
    </w:p>
    <w:p w:rsidR="0012498F" w:rsidRPr="0022677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26776">
        <w:rPr>
          <w:rFonts w:ascii="Times New Roman" w:hAnsi="Times New Roman" w:cs="Times New Roman"/>
          <w:b/>
          <w:sz w:val="24"/>
        </w:rPr>
        <w:t xml:space="preserve">Lieu </w:t>
      </w:r>
    </w:p>
    <w:p w:rsidR="0012498F" w:rsidRPr="0022677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26776">
        <w:rPr>
          <w:rFonts w:ascii="Times New Roman" w:hAnsi="Times New Roman" w:cs="Times New Roman"/>
          <w:b/>
          <w:sz w:val="24"/>
        </w:rPr>
        <w:t>Lieu de conservation</w:t>
      </w:r>
      <w:r w:rsidRPr="00226776">
        <w:rPr>
          <w:rFonts w:ascii="Times New Roman" w:hAnsi="Times New Roman" w:cs="Times New Roman"/>
          <w:sz w:val="24"/>
        </w:rPr>
        <w:t xml:space="preserve"> </w:t>
      </w:r>
      <w:r w:rsidR="00FD0076" w:rsidRPr="00226776">
        <w:rPr>
          <w:rFonts w:ascii="Times New Roman" w:hAnsi="Times New Roman" w:cs="Times New Roman"/>
          <w:sz w:val="24"/>
        </w:rPr>
        <w:t>Paris, Bibliothèque de l</w:t>
      </w:r>
      <w:r w:rsidR="000E77E5">
        <w:rPr>
          <w:rFonts w:ascii="Times New Roman" w:hAnsi="Times New Roman" w:cs="Times New Roman"/>
          <w:sz w:val="24"/>
        </w:rPr>
        <w:t>’</w:t>
      </w:r>
      <w:r w:rsidR="00FD0076" w:rsidRPr="00226776">
        <w:rPr>
          <w:rFonts w:ascii="Times New Roman" w:hAnsi="Times New Roman" w:cs="Times New Roman"/>
          <w:sz w:val="24"/>
        </w:rPr>
        <w:t>INHA, collections Jacques Doucet</w:t>
      </w:r>
    </w:p>
    <w:p w:rsidR="0012498F" w:rsidRPr="0022677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26776">
        <w:rPr>
          <w:rFonts w:ascii="Times New Roman" w:hAnsi="Times New Roman" w:cs="Times New Roman"/>
          <w:b/>
          <w:sz w:val="24"/>
        </w:rPr>
        <w:t>Éditions précédentes</w:t>
      </w:r>
      <w:r w:rsidRPr="002267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991" w:rsidRPr="00226776">
        <w:rPr>
          <w:rFonts w:ascii="Times New Roman" w:hAnsi="Times New Roman" w:cs="Times New Roman"/>
          <w:sz w:val="24"/>
        </w:rPr>
        <w:t>Burty</w:t>
      </w:r>
      <w:proofErr w:type="spellEnd"/>
      <w:r w:rsidR="005F2991" w:rsidRPr="00226776">
        <w:rPr>
          <w:rFonts w:ascii="Times New Roman" w:hAnsi="Times New Roman" w:cs="Times New Roman"/>
          <w:sz w:val="24"/>
        </w:rPr>
        <w:t xml:space="preserve">, 1878, t. I, p. 277-279 ; </w:t>
      </w:r>
      <w:proofErr w:type="spellStart"/>
      <w:r w:rsidR="00F338FB" w:rsidRPr="00226776">
        <w:rPr>
          <w:rFonts w:ascii="Times New Roman" w:hAnsi="Times New Roman" w:cs="Times New Roman"/>
          <w:sz w:val="24"/>
        </w:rPr>
        <w:t>Joubin</w:t>
      </w:r>
      <w:proofErr w:type="spellEnd"/>
      <w:r w:rsidR="00F338FB" w:rsidRPr="00226776">
        <w:rPr>
          <w:rFonts w:ascii="Times New Roman" w:hAnsi="Times New Roman" w:cs="Times New Roman"/>
          <w:sz w:val="24"/>
        </w:rPr>
        <w:t xml:space="preserve">, </w:t>
      </w:r>
      <w:r w:rsidR="005F2991" w:rsidRPr="00226776">
        <w:rPr>
          <w:rFonts w:ascii="Times New Roman" w:hAnsi="Times New Roman" w:cs="Times New Roman"/>
          <w:i/>
          <w:sz w:val="24"/>
        </w:rPr>
        <w:t xml:space="preserve">Corr. </w:t>
      </w:r>
      <w:proofErr w:type="spellStart"/>
      <w:r w:rsidR="005F2991" w:rsidRPr="00226776">
        <w:rPr>
          <w:rFonts w:ascii="Times New Roman" w:hAnsi="Times New Roman" w:cs="Times New Roman"/>
          <w:i/>
          <w:sz w:val="24"/>
        </w:rPr>
        <w:t>gén</w:t>
      </w:r>
      <w:proofErr w:type="spellEnd"/>
      <w:r w:rsidR="005F2991" w:rsidRPr="00226776">
        <w:rPr>
          <w:rFonts w:ascii="Times New Roman" w:hAnsi="Times New Roman" w:cs="Times New Roman"/>
          <w:i/>
          <w:sz w:val="24"/>
        </w:rPr>
        <w:t xml:space="preserve">., </w:t>
      </w:r>
      <w:r w:rsidR="005F2991" w:rsidRPr="00226776">
        <w:rPr>
          <w:rFonts w:ascii="Times New Roman" w:hAnsi="Times New Roman" w:cs="Times New Roman"/>
          <w:sz w:val="24"/>
        </w:rPr>
        <w:t>t. II, p. 136-137</w:t>
      </w:r>
    </w:p>
    <w:p w:rsidR="0012498F" w:rsidRPr="0022677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26776">
        <w:rPr>
          <w:rFonts w:ascii="Times New Roman" w:hAnsi="Times New Roman" w:cs="Times New Roman"/>
          <w:b/>
          <w:sz w:val="24"/>
        </w:rPr>
        <w:t>Historique</w:t>
      </w:r>
      <w:r w:rsidRPr="00226776">
        <w:rPr>
          <w:rFonts w:ascii="Times New Roman" w:hAnsi="Times New Roman" w:cs="Times New Roman"/>
          <w:sz w:val="24"/>
        </w:rPr>
        <w:t xml:space="preserve"> </w:t>
      </w:r>
    </w:p>
    <w:p w:rsidR="0012498F" w:rsidRPr="0022677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26776">
        <w:rPr>
          <w:rFonts w:ascii="Times New Roman" w:hAnsi="Times New Roman" w:cs="Times New Roman"/>
          <w:b/>
          <w:sz w:val="24"/>
        </w:rPr>
        <w:t xml:space="preserve">Enveloppe </w:t>
      </w:r>
      <w:r w:rsidR="005F2991" w:rsidRPr="00226776">
        <w:rPr>
          <w:rFonts w:ascii="Times New Roman" w:hAnsi="Times New Roman" w:cs="Times New Roman"/>
          <w:sz w:val="24"/>
        </w:rPr>
        <w:t>Non</w:t>
      </w:r>
    </w:p>
    <w:p w:rsidR="0012498F" w:rsidRPr="0022677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26776">
        <w:rPr>
          <w:rFonts w:ascii="Times New Roman" w:hAnsi="Times New Roman" w:cs="Times New Roman"/>
          <w:b/>
          <w:sz w:val="24"/>
        </w:rPr>
        <w:t>Nombre de pages écrites</w:t>
      </w:r>
      <w:r w:rsidR="00534B96" w:rsidRPr="00226776">
        <w:rPr>
          <w:rFonts w:ascii="Times New Roman" w:hAnsi="Times New Roman" w:cs="Times New Roman"/>
          <w:sz w:val="24"/>
        </w:rPr>
        <w:t xml:space="preserve"> </w:t>
      </w:r>
      <w:r w:rsidR="005F2991" w:rsidRPr="00226776">
        <w:rPr>
          <w:rFonts w:ascii="Times New Roman" w:hAnsi="Times New Roman" w:cs="Times New Roman"/>
          <w:sz w:val="24"/>
        </w:rPr>
        <w:t>3</w:t>
      </w:r>
    </w:p>
    <w:p w:rsidR="0012498F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26776">
        <w:rPr>
          <w:rFonts w:ascii="Times New Roman" w:hAnsi="Times New Roman" w:cs="Times New Roman"/>
          <w:b/>
          <w:sz w:val="24"/>
        </w:rPr>
        <w:t>Présence d’un croquis</w:t>
      </w:r>
      <w:r w:rsidRPr="00226776">
        <w:rPr>
          <w:rFonts w:ascii="Times New Roman" w:hAnsi="Times New Roman" w:cs="Times New Roman"/>
          <w:sz w:val="24"/>
        </w:rPr>
        <w:t xml:space="preserve"> </w:t>
      </w:r>
      <w:r w:rsidR="005F2991" w:rsidRPr="00226776">
        <w:rPr>
          <w:rFonts w:ascii="Times New Roman" w:hAnsi="Times New Roman" w:cs="Times New Roman"/>
          <w:sz w:val="24"/>
        </w:rPr>
        <w:t>Non</w:t>
      </w:r>
    </w:p>
    <w:p w:rsidR="00552150" w:rsidRPr="00534B96" w:rsidRDefault="00552150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Œuvre concernée</w:t>
      </w:r>
      <w:r w:rsidRPr="002C1003">
        <w:rPr>
          <w:rFonts w:ascii="Times New Roman" w:hAnsi="Times New Roman" w:cs="Times New Roman"/>
          <w:sz w:val="24"/>
        </w:rPr>
        <w:t xml:space="preserve"> </w:t>
      </w:r>
    </w:p>
    <w:p w:rsidR="0012498F" w:rsidRPr="00534B9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B96">
        <w:rPr>
          <w:rFonts w:ascii="Times New Roman" w:hAnsi="Times New Roman" w:cs="Times New Roman"/>
          <w:b/>
          <w:sz w:val="24"/>
        </w:rPr>
        <w:t xml:space="preserve">Format </w:t>
      </w:r>
      <w:r w:rsidR="005F2991">
        <w:rPr>
          <w:rFonts w:ascii="Times New Roman" w:hAnsi="Times New Roman" w:cs="Times New Roman"/>
          <w:sz w:val="24"/>
        </w:rPr>
        <w:t>in 4</w:t>
      </w:r>
      <w:r w:rsidRPr="00534B96">
        <w:rPr>
          <w:rFonts w:ascii="Times New Roman" w:hAnsi="Times New Roman" w:cs="Times New Roman"/>
          <w:sz w:val="24"/>
        </w:rPr>
        <w:t>°</w:t>
      </w:r>
    </w:p>
    <w:p w:rsidR="0012498F" w:rsidRPr="00534B9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555BF">
        <w:rPr>
          <w:rFonts w:ascii="Times New Roman" w:hAnsi="Times New Roman" w:cs="Times New Roman"/>
          <w:b/>
          <w:sz w:val="24"/>
        </w:rPr>
        <w:t>Dimension en cm</w:t>
      </w:r>
      <w:r w:rsidR="00534B96" w:rsidRPr="002555BF">
        <w:rPr>
          <w:rFonts w:ascii="Times New Roman" w:hAnsi="Times New Roman" w:cs="Times New Roman"/>
          <w:sz w:val="24"/>
        </w:rPr>
        <w:t> </w:t>
      </w:r>
      <w:r w:rsidR="00A67576" w:rsidRPr="002555BF">
        <w:rPr>
          <w:rFonts w:ascii="Times New Roman" w:hAnsi="Times New Roman" w:cs="Times New Roman"/>
          <w:sz w:val="24"/>
        </w:rPr>
        <w:t>23,5 x 19,5</w:t>
      </w:r>
    </w:p>
    <w:p w:rsidR="0012498F" w:rsidRPr="00534B9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E7D80">
        <w:rPr>
          <w:rFonts w:ascii="Times New Roman" w:hAnsi="Times New Roman" w:cs="Times New Roman"/>
          <w:b/>
          <w:sz w:val="24"/>
        </w:rPr>
        <w:t>Cachet de cire</w:t>
      </w:r>
      <w:r w:rsidRPr="007E7D80">
        <w:rPr>
          <w:rFonts w:ascii="Times New Roman" w:hAnsi="Times New Roman" w:cs="Times New Roman"/>
          <w:sz w:val="24"/>
        </w:rPr>
        <w:t xml:space="preserve"> </w:t>
      </w:r>
      <w:r w:rsidR="005F2991" w:rsidRPr="007E7D80">
        <w:rPr>
          <w:rFonts w:ascii="Times New Roman" w:hAnsi="Times New Roman" w:cs="Times New Roman"/>
          <w:sz w:val="24"/>
        </w:rPr>
        <w:t>Oui</w:t>
      </w:r>
    </w:p>
    <w:p w:rsidR="0012498F" w:rsidRPr="005F2991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B96">
        <w:rPr>
          <w:rFonts w:ascii="Times New Roman" w:hAnsi="Times New Roman" w:cs="Times New Roman"/>
          <w:b/>
          <w:sz w:val="24"/>
        </w:rPr>
        <w:t>Cachet postal</w:t>
      </w:r>
      <w:r w:rsidR="005F2991">
        <w:rPr>
          <w:rFonts w:ascii="Times New Roman" w:hAnsi="Times New Roman" w:cs="Times New Roman"/>
          <w:b/>
          <w:sz w:val="24"/>
        </w:rPr>
        <w:t xml:space="preserve"> </w:t>
      </w:r>
      <w:r w:rsidR="00606421">
        <w:rPr>
          <w:rFonts w:ascii="Times New Roman" w:hAnsi="Times New Roman" w:cs="Times New Roman"/>
          <w:sz w:val="24"/>
        </w:rPr>
        <w:t>16 mai 1843</w:t>
      </w:r>
    </w:p>
    <w:p w:rsidR="0012498F" w:rsidRPr="005F2991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B96">
        <w:rPr>
          <w:rFonts w:ascii="Times New Roman" w:hAnsi="Times New Roman" w:cs="Times New Roman"/>
          <w:b/>
          <w:sz w:val="24"/>
        </w:rPr>
        <w:t xml:space="preserve">Timbre </w:t>
      </w:r>
      <w:r w:rsidR="005F2991">
        <w:rPr>
          <w:rFonts w:ascii="Times New Roman" w:hAnsi="Times New Roman" w:cs="Times New Roman"/>
          <w:sz w:val="24"/>
        </w:rPr>
        <w:t>Non</w:t>
      </w:r>
    </w:p>
    <w:p w:rsidR="0012498F" w:rsidRPr="00534B9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B96">
        <w:rPr>
          <w:rFonts w:ascii="Times New Roman" w:hAnsi="Times New Roman" w:cs="Times New Roman"/>
          <w:b/>
          <w:sz w:val="24"/>
        </w:rPr>
        <w:t xml:space="preserve">Nature du document </w:t>
      </w:r>
      <w:r w:rsidRPr="00534B96">
        <w:rPr>
          <w:rFonts w:ascii="Times New Roman" w:hAnsi="Times New Roman" w:cs="Times New Roman"/>
          <w:sz w:val="24"/>
        </w:rPr>
        <w:t>Lettre autographe signée</w:t>
      </w:r>
    </w:p>
    <w:p w:rsidR="0012498F" w:rsidRPr="00534B9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B96">
        <w:rPr>
          <w:rFonts w:ascii="Times New Roman" w:hAnsi="Times New Roman" w:cs="Times New Roman"/>
          <w:b/>
          <w:sz w:val="24"/>
        </w:rPr>
        <w:t>Observations divers</w:t>
      </w:r>
    </w:p>
    <w:p w:rsidR="0012498F" w:rsidRPr="00534B96" w:rsidRDefault="0012498F" w:rsidP="005F29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E7D80">
        <w:rPr>
          <w:rFonts w:ascii="Times New Roman" w:hAnsi="Times New Roman" w:cs="Times New Roman"/>
          <w:b/>
          <w:sz w:val="24"/>
        </w:rPr>
        <w:t>Cote musée bibliothèque</w:t>
      </w:r>
      <w:r w:rsidRPr="007E7D80">
        <w:rPr>
          <w:rFonts w:ascii="Times New Roman" w:hAnsi="Times New Roman" w:cs="Times New Roman"/>
          <w:sz w:val="24"/>
        </w:rPr>
        <w:t xml:space="preserve"> </w:t>
      </w:r>
      <w:r w:rsidR="004A3693">
        <w:rPr>
          <w:rFonts w:ascii="Times New Roman" w:hAnsi="Times New Roman" w:cs="Times New Roman"/>
          <w:sz w:val="24"/>
        </w:rPr>
        <w:t>Autographes 098, 17, 05 (</w:t>
      </w:r>
      <w:r w:rsidR="005F2991" w:rsidRPr="007E7D80">
        <w:rPr>
          <w:rFonts w:ascii="Times New Roman" w:hAnsi="Times New Roman" w:cs="Times New Roman"/>
          <w:sz w:val="24"/>
        </w:rPr>
        <w:t>1)</w:t>
      </w:r>
    </w:p>
    <w:p w:rsidR="0012498F" w:rsidRPr="00534B9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B96">
        <w:rPr>
          <w:rFonts w:ascii="Times New Roman" w:hAnsi="Times New Roman" w:cs="Times New Roman"/>
          <w:b/>
          <w:sz w:val="24"/>
        </w:rPr>
        <w:t>Cote associée</w:t>
      </w:r>
    </w:p>
    <w:p w:rsidR="0012498F" w:rsidRPr="00534B9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B96">
        <w:rPr>
          <w:rFonts w:ascii="Times New Roman" w:hAnsi="Times New Roman" w:cs="Times New Roman"/>
          <w:b/>
          <w:sz w:val="24"/>
        </w:rPr>
        <w:t>Données matérielles</w:t>
      </w:r>
    </w:p>
    <w:p w:rsidR="0012498F" w:rsidRPr="00534B9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B96">
        <w:rPr>
          <w:rFonts w:ascii="Times New Roman" w:hAnsi="Times New Roman" w:cs="Times New Roman"/>
          <w:b/>
          <w:sz w:val="24"/>
        </w:rPr>
        <w:t xml:space="preserve">Transcription </w:t>
      </w:r>
      <w:r w:rsidRPr="00534B96">
        <w:rPr>
          <w:rFonts w:ascii="Times New Roman" w:hAnsi="Times New Roman" w:cs="Times New Roman"/>
          <w:sz w:val="24"/>
        </w:rPr>
        <w:t xml:space="preserve">Gaëlle </w:t>
      </w:r>
      <w:proofErr w:type="spellStart"/>
      <w:r w:rsidRPr="00534B96">
        <w:rPr>
          <w:rFonts w:ascii="Times New Roman" w:hAnsi="Times New Roman" w:cs="Times New Roman"/>
          <w:sz w:val="24"/>
        </w:rPr>
        <w:t>Lafage</w:t>
      </w:r>
      <w:proofErr w:type="spellEnd"/>
    </w:p>
    <w:p w:rsidR="0012498F" w:rsidRPr="00534B9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4B96">
        <w:rPr>
          <w:rFonts w:ascii="Times New Roman" w:hAnsi="Times New Roman" w:cs="Times New Roman"/>
          <w:b/>
          <w:sz w:val="24"/>
        </w:rPr>
        <w:t xml:space="preserve">Date de saisie </w:t>
      </w:r>
    </w:p>
    <w:p w:rsidR="0012498F" w:rsidRPr="00534B96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2498F" w:rsidRPr="00534B96" w:rsidRDefault="0012498F" w:rsidP="0012498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34B96">
        <w:rPr>
          <w:rFonts w:ascii="Times New Roman" w:hAnsi="Times New Roman" w:cs="Times New Roman"/>
          <w:b/>
          <w:sz w:val="24"/>
        </w:rPr>
        <w:t>Transcription diplomatique</w:t>
      </w:r>
    </w:p>
    <w:p w:rsidR="0012498F" w:rsidRDefault="0012498F" w:rsidP="0012498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F2991" w:rsidRDefault="005F2991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[p. 1]</w:t>
      </w:r>
    </w:p>
    <w:p w:rsidR="005F2991" w:rsidRDefault="005F2991" w:rsidP="005F299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Monsieur </w:t>
      </w:r>
      <w:proofErr w:type="spellStart"/>
      <w:r>
        <w:rPr>
          <w:rFonts w:ascii="Times New Roman" w:hAnsi="Times New Roman" w:cs="Times New Roman"/>
          <w:sz w:val="24"/>
        </w:rPr>
        <w:t>Curmer</w:t>
      </w:r>
      <w:proofErr w:type="spellEnd"/>
    </w:p>
    <w:p w:rsidR="005F2991" w:rsidRDefault="005F2991" w:rsidP="005F299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49 Rue Richelieu</w:t>
      </w:r>
    </w:p>
    <w:p w:rsidR="005F2991" w:rsidRPr="005F2991" w:rsidRDefault="005F2991" w:rsidP="005F2991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5F2991">
        <w:rPr>
          <w:rFonts w:ascii="Times New Roman" w:hAnsi="Times New Roman" w:cs="Times New Roman"/>
          <w:sz w:val="24"/>
          <w:u w:val="single"/>
        </w:rPr>
        <w:t>Paris</w:t>
      </w:r>
    </w:p>
    <w:p w:rsidR="005F2991" w:rsidRDefault="005F2991" w:rsidP="0012498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F2991" w:rsidRPr="00534B96" w:rsidRDefault="005F2991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[p. 2]</w:t>
      </w:r>
    </w:p>
    <w:p w:rsidR="0012498F" w:rsidRDefault="005F2991" w:rsidP="005F2991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Monsieur, </w:t>
      </w:r>
    </w:p>
    <w:p w:rsidR="005F2991" w:rsidRDefault="005F2991" w:rsidP="005F2991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 vous </w:t>
      </w:r>
      <w:proofErr w:type="spellStart"/>
      <w:r>
        <w:rPr>
          <w:rFonts w:ascii="Times New Roman" w:hAnsi="Times New Roman" w:cs="Times New Roman"/>
          <w:sz w:val="24"/>
        </w:rPr>
        <w:t>ecris</w:t>
      </w:r>
      <w:proofErr w:type="spellEnd"/>
      <w:r>
        <w:rPr>
          <w:rFonts w:ascii="Times New Roman" w:hAnsi="Times New Roman" w:cs="Times New Roman"/>
          <w:sz w:val="24"/>
        </w:rPr>
        <w:t xml:space="preserve"> de chez M</w:t>
      </w:r>
      <w:r>
        <w:rPr>
          <w:rFonts w:ascii="Times New Roman" w:hAnsi="Times New Roman" w:cs="Times New Roman"/>
          <w:sz w:val="24"/>
          <w:vertAlign w:val="superscript"/>
        </w:rPr>
        <w:t>r</w:t>
      </w:r>
      <w:r w:rsidRPr="005F299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Boissard</w:t>
      </w:r>
      <w:proofErr w:type="spellEnd"/>
      <w:r>
        <w:rPr>
          <w:rFonts w:ascii="Times New Roman" w:hAnsi="Times New Roman" w:cs="Times New Roman"/>
          <w:sz w:val="24"/>
        </w:rPr>
        <w:t xml:space="preserve"> au sujet de</w:t>
      </w:r>
    </w:p>
    <w:p w:rsidR="005F2991" w:rsidRDefault="005F2991" w:rsidP="005F299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l’article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C71E2B">
        <w:rPr>
          <w:rFonts w:ascii="Times New Roman" w:hAnsi="Times New Roman" w:cs="Times New Roman"/>
          <w:sz w:val="24"/>
        </w:rPr>
        <w:t xml:space="preserve">sur </w:t>
      </w:r>
      <w:r w:rsidR="00D42A01">
        <w:rPr>
          <w:rFonts w:ascii="Times New Roman" w:hAnsi="Times New Roman" w:cs="Times New Roman"/>
          <w:sz w:val="24"/>
        </w:rPr>
        <w:t>l’</w:t>
      </w:r>
      <w:proofErr w:type="spellStart"/>
      <w:r w:rsidR="00D42A01">
        <w:rPr>
          <w:rFonts w:ascii="Times New Roman" w:hAnsi="Times New Roman" w:cs="Times New Roman"/>
          <w:sz w:val="24"/>
        </w:rPr>
        <w:t>hotel</w:t>
      </w:r>
      <w:proofErr w:type="spellEnd"/>
      <w:r w:rsidR="00D42A01">
        <w:rPr>
          <w:rFonts w:ascii="Times New Roman" w:hAnsi="Times New Roman" w:cs="Times New Roman"/>
          <w:sz w:val="24"/>
        </w:rPr>
        <w:t xml:space="preserve"> Lambert. Il a </w:t>
      </w:r>
      <w:proofErr w:type="spellStart"/>
      <w:r w:rsidR="00D42A01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>j</w:t>
      </w:r>
      <w:r w:rsidR="00D42A01">
        <w:rPr>
          <w:rFonts w:ascii="Times New Roman" w:hAnsi="Times New Roman" w:cs="Times New Roman"/>
          <w:sz w:val="24"/>
        </w:rPr>
        <w:t>a</w:t>
      </w:r>
      <w:proofErr w:type="spellEnd"/>
      <w:r>
        <w:rPr>
          <w:rFonts w:ascii="Times New Roman" w:hAnsi="Times New Roman" w:cs="Times New Roman"/>
          <w:sz w:val="24"/>
        </w:rPr>
        <w:t xml:space="preserve"> fait un </w:t>
      </w:r>
      <w:r w:rsidR="006334E9">
        <w:rPr>
          <w:rFonts w:ascii="Times New Roman" w:hAnsi="Times New Roman" w:cs="Times New Roman"/>
          <w:sz w:val="24"/>
        </w:rPr>
        <w:t>travail</w:t>
      </w:r>
    </w:p>
    <w:p w:rsidR="006334E9" w:rsidRDefault="006334E9" w:rsidP="005F299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que</w:t>
      </w:r>
      <w:proofErr w:type="gramEnd"/>
      <w:r>
        <w:rPr>
          <w:rFonts w:ascii="Times New Roman" w:hAnsi="Times New Roman" w:cs="Times New Roman"/>
          <w:sz w:val="24"/>
        </w:rPr>
        <w:t xml:space="preserve"> vous avez entre les mains : je n’ai donc pu en prendre</w:t>
      </w:r>
    </w:p>
    <w:p w:rsidR="006334E9" w:rsidRPr="005F2991" w:rsidRDefault="006334E9" w:rsidP="005F299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connaissance</w:t>
      </w:r>
      <w:proofErr w:type="gramEnd"/>
      <w:r>
        <w:rPr>
          <w:rFonts w:ascii="Times New Roman" w:hAnsi="Times New Roman" w:cs="Times New Roman"/>
          <w:sz w:val="24"/>
        </w:rPr>
        <w:t xml:space="preserve"> : </w:t>
      </w:r>
      <w:r w:rsidR="003648FF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ais d’après ce qu’il m’en a dit voici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je</w:t>
      </w:r>
      <w:proofErr w:type="gramEnd"/>
      <w:r>
        <w:rPr>
          <w:rFonts w:ascii="Times New Roman" w:hAnsi="Times New Roman" w:cs="Times New Roman"/>
          <w:sz w:val="24"/>
        </w:rPr>
        <w:t xml:space="preserve"> crois comment on pourrait tirer parti de ses </w:t>
      </w:r>
    </w:p>
    <w:p w:rsidR="005F2991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idées</w:t>
      </w:r>
      <w:proofErr w:type="gramEnd"/>
      <w:r>
        <w:rPr>
          <w:rFonts w:ascii="Times New Roman" w:hAnsi="Times New Roman" w:cs="Times New Roman"/>
          <w:sz w:val="24"/>
        </w:rPr>
        <w:t xml:space="preserve"> et des miennes. Son article </w:t>
      </w:r>
      <w:r w:rsidR="00686E2B">
        <w:rPr>
          <w:rFonts w:ascii="Times New Roman" w:hAnsi="Times New Roman" w:cs="Times New Roman"/>
          <w:sz w:val="24"/>
        </w:rPr>
        <w:t>sauf</w:t>
      </w:r>
      <w:r w:rsidR="00BC2F6E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modifications</w:t>
      </w:r>
    </w:p>
    <w:p w:rsidR="005F2991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paraîtrait</w:t>
      </w:r>
      <w:proofErr w:type="gramEnd"/>
      <w:r>
        <w:rPr>
          <w:rFonts w:ascii="Times New Roman" w:hAnsi="Times New Roman" w:cs="Times New Roman"/>
          <w:sz w:val="24"/>
        </w:rPr>
        <w:t xml:space="preserve"> en même temps qu’une lettre que j’</w:t>
      </w:r>
      <w:proofErr w:type="spellStart"/>
      <w:r>
        <w:rPr>
          <w:rFonts w:ascii="Times New Roman" w:hAnsi="Times New Roman" w:cs="Times New Roman"/>
          <w:sz w:val="24"/>
        </w:rPr>
        <w:t>adres</w:t>
      </w:r>
      <w:proofErr w:type="spellEnd"/>
      <w:r>
        <w:rPr>
          <w:rFonts w:ascii="Times New Roman" w:hAnsi="Times New Roman" w:cs="Times New Roman"/>
          <w:sz w:val="24"/>
        </w:rPr>
        <w:t>-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-serais au journal sur le même objet. Il se 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chargerait</w:t>
      </w:r>
      <w:proofErr w:type="gramEnd"/>
      <w:r>
        <w:rPr>
          <w:rFonts w:ascii="Times New Roman" w:hAnsi="Times New Roman" w:cs="Times New Roman"/>
          <w:sz w:val="24"/>
        </w:rPr>
        <w:t xml:space="preserve"> bien entendu de la partie historique et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descriptive</w:t>
      </w:r>
      <w:proofErr w:type="gramEnd"/>
      <w:r>
        <w:rPr>
          <w:rFonts w:ascii="Times New Roman" w:hAnsi="Times New Roman" w:cs="Times New Roman"/>
          <w:sz w:val="24"/>
        </w:rPr>
        <w:t xml:space="preserve">, nécessaire je crois pour </w:t>
      </w:r>
      <w:proofErr w:type="spellStart"/>
      <w:r>
        <w:rPr>
          <w:rFonts w:ascii="Times New Roman" w:hAnsi="Times New Roman" w:cs="Times New Roman"/>
          <w:sz w:val="24"/>
        </w:rPr>
        <w:t>fai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spellStart"/>
      <w:r>
        <w:rPr>
          <w:rFonts w:ascii="Times New Roman" w:hAnsi="Times New Roman" w:cs="Times New Roman"/>
          <w:sz w:val="24"/>
        </w:rPr>
        <w:t>re</w:t>
      </w:r>
      <w:proofErr w:type="spellEnd"/>
      <w:r>
        <w:rPr>
          <w:rFonts w:ascii="Times New Roman" w:hAnsi="Times New Roman" w:cs="Times New Roman"/>
          <w:sz w:val="24"/>
        </w:rPr>
        <w:t>] sentir l’importance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de</w:t>
      </w:r>
      <w:proofErr w:type="gramEnd"/>
      <w:r>
        <w:rPr>
          <w:rFonts w:ascii="Times New Roman" w:hAnsi="Times New Roman" w:cs="Times New Roman"/>
          <w:sz w:val="24"/>
        </w:rPr>
        <w:t xml:space="preserve"> la conservation et mes </w:t>
      </w:r>
      <w:proofErr w:type="spellStart"/>
      <w:r>
        <w:rPr>
          <w:rFonts w:ascii="Times New Roman" w:hAnsi="Times New Roman" w:cs="Times New Roman"/>
          <w:sz w:val="24"/>
        </w:rPr>
        <w:t>reflexions</w:t>
      </w:r>
      <w:proofErr w:type="spellEnd"/>
      <w:r>
        <w:rPr>
          <w:rFonts w:ascii="Times New Roman" w:hAnsi="Times New Roman" w:cs="Times New Roman"/>
          <w:sz w:val="24"/>
        </w:rPr>
        <w:t xml:space="preserve"> seraient à l’appui.</w:t>
      </w:r>
    </w:p>
    <w:p w:rsidR="006334E9" w:rsidRDefault="003648FF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ins w:id="1" w:author="Vincent Gros" w:date="2020-04-09T12:09:00Z">
        <w:r>
          <w:rPr>
            <w:rFonts w:ascii="Times New Roman" w:hAnsi="Times New Roman" w:cs="Times New Roman"/>
            <w:sz w:val="24"/>
          </w:rPr>
          <w:t>V</w:t>
        </w:r>
      </w:ins>
      <w:bookmarkEnd w:id="0"/>
      <w:r w:rsidR="006334E9">
        <w:rPr>
          <w:rFonts w:ascii="Times New Roman" w:hAnsi="Times New Roman" w:cs="Times New Roman"/>
          <w:sz w:val="24"/>
        </w:rPr>
        <w:t>ous lui aviez aussi parlé d’une vue à faire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de</w:t>
      </w:r>
      <w:proofErr w:type="gramEnd"/>
      <w:r>
        <w:rPr>
          <w:rFonts w:ascii="Times New Roman" w:hAnsi="Times New Roman" w:cs="Times New Roman"/>
          <w:sz w:val="24"/>
        </w:rPr>
        <w:t xml:space="preserve"> l’</w:t>
      </w:r>
      <w:proofErr w:type="spellStart"/>
      <w:r>
        <w:rPr>
          <w:rFonts w:ascii="Times New Roman" w:hAnsi="Times New Roman" w:cs="Times New Roman"/>
          <w:sz w:val="24"/>
        </w:rPr>
        <w:t>hotel</w:t>
      </w:r>
      <w:proofErr w:type="spellEnd"/>
      <w:r>
        <w:rPr>
          <w:rFonts w:ascii="Times New Roman" w:hAnsi="Times New Roman" w:cs="Times New Roman"/>
          <w:sz w:val="24"/>
        </w:rPr>
        <w:t xml:space="preserve"> Lamber</w:t>
      </w:r>
      <w:r w:rsidR="004D7510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pour </w:t>
      </w:r>
      <w:proofErr w:type="spellStart"/>
      <w:r>
        <w:rPr>
          <w:rFonts w:ascii="Times New Roman" w:hAnsi="Times New Roman" w:cs="Times New Roman"/>
          <w:sz w:val="24"/>
        </w:rPr>
        <w:t>etre</w:t>
      </w:r>
      <w:proofErr w:type="spellEnd"/>
      <w:r>
        <w:rPr>
          <w:rFonts w:ascii="Times New Roman" w:hAnsi="Times New Roman" w:cs="Times New Roman"/>
          <w:sz w:val="24"/>
        </w:rPr>
        <w:t xml:space="preserve"> gravée sur bois : outre 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qu’il</w:t>
      </w:r>
      <w:proofErr w:type="gramEnd"/>
      <w:r>
        <w:rPr>
          <w:rFonts w:ascii="Times New Roman" w:hAnsi="Times New Roman" w:cs="Times New Roman"/>
          <w:sz w:val="24"/>
        </w:rPr>
        <w:t xml:space="preserve"> ne se chargerait pas avec plaisir de ce travail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d’architecte</w:t>
      </w:r>
      <w:proofErr w:type="gramEnd"/>
      <w:r>
        <w:rPr>
          <w:rFonts w:ascii="Times New Roman" w:hAnsi="Times New Roman" w:cs="Times New Roman"/>
          <w:sz w:val="24"/>
        </w:rPr>
        <w:t xml:space="preserve"> qui sort de son genre, il n’y aurait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[p. 3]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sans</w:t>
      </w:r>
      <w:proofErr w:type="gramEnd"/>
      <w:r>
        <w:rPr>
          <w:rFonts w:ascii="Times New Roman" w:hAnsi="Times New Roman" w:cs="Times New Roman"/>
          <w:sz w:val="24"/>
        </w:rPr>
        <w:t xml:space="preserve"> doute pas le temps suffisant pour graver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le</w:t>
      </w:r>
      <w:proofErr w:type="gramEnd"/>
      <w:r>
        <w:rPr>
          <w:rFonts w:ascii="Times New Roman" w:hAnsi="Times New Roman" w:cs="Times New Roman"/>
          <w:sz w:val="24"/>
        </w:rPr>
        <w:t xml:space="preserve"> bois : mais il pourrait faire une </w:t>
      </w:r>
      <w:proofErr w:type="spellStart"/>
      <w:r w:rsidR="004E00E1">
        <w:rPr>
          <w:rFonts w:ascii="Times New Roman" w:hAnsi="Times New Roman" w:cs="Times New Roman"/>
          <w:sz w:val="24"/>
        </w:rPr>
        <w:t>eauforte</w:t>
      </w:r>
      <w:proofErr w:type="spellEnd"/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d’un</w:t>
      </w:r>
      <w:proofErr w:type="gramEnd"/>
      <w:r>
        <w:rPr>
          <w:rFonts w:ascii="Times New Roman" w:hAnsi="Times New Roman" w:cs="Times New Roman"/>
          <w:sz w:val="24"/>
        </w:rPr>
        <w:t xml:space="preserve"> des sujets de peinture et pourrait être en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mesure</w:t>
      </w:r>
      <w:proofErr w:type="gramEnd"/>
      <w:r>
        <w:rPr>
          <w:rFonts w:ascii="Times New Roman" w:hAnsi="Times New Roman" w:cs="Times New Roman"/>
          <w:sz w:val="24"/>
        </w:rPr>
        <w:t xml:space="preserve"> de paraître en même temps que l’article. 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y a un frontispice de Le</w:t>
      </w:r>
      <w:r w:rsidR="003648F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ueur que je pourrais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faire</w:t>
      </w:r>
      <w:proofErr w:type="gramEnd"/>
      <w:r>
        <w:rPr>
          <w:rFonts w:ascii="Times New Roman" w:hAnsi="Times New Roman" w:cs="Times New Roman"/>
          <w:sz w:val="24"/>
        </w:rPr>
        <w:t xml:space="preserve"> volontiers en lithographie et que je crois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interessant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 : mais, pour ne pas encombre</w:t>
      </w:r>
      <w:r w:rsidR="004D7510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le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numero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du même objet peut </w:t>
      </w:r>
      <w:proofErr w:type="spellStart"/>
      <w:r w:rsidR="00E82F89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tre</w:t>
      </w:r>
      <w:proofErr w:type="spellEnd"/>
      <w:r>
        <w:rPr>
          <w:rFonts w:ascii="Times New Roman" w:hAnsi="Times New Roman" w:cs="Times New Roman"/>
          <w:sz w:val="24"/>
        </w:rPr>
        <w:t xml:space="preserve"> un peu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serieux</w:t>
      </w:r>
      <w:proofErr w:type="spellEnd"/>
      <w:proofErr w:type="gramEnd"/>
      <w:r>
        <w:rPr>
          <w:rFonts w:ascii="Times New Roman" w:hAnsi="Times New Roman" w:cs="Times New Roman"/>
          <w:sz w:val="24"/>
        </w:rPr>
        <w:t>, o</w:t>
      </w:r>
      <w:r w:rsidR="00E82F89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pourrait renvoyer ce dernier un peu</w:t>
      </w:r>
    </w:p>
    <w:p w:rsidR="006334E9" w:rsidRDefault="006334E9" w:rsidP="0012498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plus</w:t>
      </w:r>
      <w:proofErr w:type="gramEnd"/>
      <w:r>
        <w:rPr>
          <w:rFonts w:ascii="Times New Roman" w:hAnsi="Times New Roman" w:cs="Times New Roman"/>
          <w:sz w:val="24"/>
        </w:rPr>
        <w:t xml:space="preserve"> tard.</w:t>
      </w:r>
    </w:p>
    <w:p w:rsidR="006334E9" w:rsidRDefault="006334E9" w:rsidP="006334E9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  <w:vertAlign w:val="superscript"/>
        </w:rPr>
        <w:t>r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Boissard</w:t>
      </w:r>
      <w:proofErr w:type="spellEnd"/>
      <w:r>
        <w:rPr>
          <w:rFonts w:ascii="Times New Roman" w:hAnsi="Times New Roman" w:cs="Times New Roman"/>
          <w:sz w:val="24"/>
        </w:rPr>
        <w:t xml:space="preserve"> ira demain matin mercredi </w:t>
      </w:r>
      <w:r w:rsidR="00686E2B">
        <w:rPr>
          <w:rFonts w:ascii="Times New Roman" w:hAnsi="Times New Roman" w:cs="Times New Roman"/>
          <w:i/>
          <w:sz w:val="24"/>
        </w:rPr>
        <w:t>(</w:t>
      </w:r>
      <w:r w:rsidRPr="00686E2B">
        <w:rPr>
          <w:rFonts w:ascii="Times New Roman" w:hAnsi="Times New Roman" w:cs="Times New Roman"/>
          <w:i/>
          <w:sz w:val="24"/>
        </w:rPr>
        <w:t xml:space="preserve">mot </w:t>
      </w:r>
      <w:r w:rsidR="006872C3">
        <w:rPr>
          <w:rFonts w:ascii="Times New Roman" w:hAnsi="Times New Roman" w:cs="Times New Roman"/>
          <w:i/>
          <w:sz w:val="24"/>
        </w:rPr>
        <w:t xml:space="preserve">précédent </w:t>
      </w:r>
      <w:r w:rsidRPr="00686E2B">
        <w:rPr>
          <w:rFonts w:ascii="Times New Roman" w:hAnsi="Times New Roman" w:cs="Times New Roman"/>
          <w:i/>
          <w:sz w:val="24"/>
        </w:rPr>
        <w:t>interlinéaire</w:t>
      </w:r>
      <w:r w:rsidR="00686E2B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à </w:t>
      </w:r>
    </w:p>
    <w:p w:rsidR="006334E9" w:rsidRDefault="006334E9" w:rsidP="006334E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8h</w:t>
      </w:r>
      <w:r>
        <w:rPr>
          <w:rFonts w:ascii="Times New Roman" w:hAnsi="Times New Roman" w:cs="Times New Roman"/>
          <w:sz w:val="24"/>
          <w:vertAlign w:val="superscript"/>
        </w:rPr>
        <w:t>res</w:t>
      </w:r>
      <w:r w:rsidR="004E00E1">
        <w:rPr>
          <w:rFonts w:ascii="Times New Roman" w:hAnsi="Times New Roman" w:cs="Times New Roman"/>
          <w:sz w:val="24"/>
        </w:rPr>
        <w:t xml:space="preserve"> causer avec vous si vous le permettez et</w:t>
      </w:r>
    </w:p>
    <w:p w:rsidR="004E00E1" w:rsidRDefault="004E00E1" w:rsidP="006334E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vous</w:t>
      </w:r>
      <w:proofErr w:type="gramEnd"/>
      <w:r>
        <w:rPr>
          <w:rFonts w:ascii="Times New Roman" w:hAnsi="Times New Roman" w:cs="Times New Roman"/>
          <w:sz w:val="24"/>
        </w:rPr>
        <w:t xml:space="preserve"> demander vos intentions sur tout cela. </w:t>
      </w:r>
      <w:proofErr w:type="gramStart"/>
      <w:r>
        <w:rPr>
          <w:rFonts w:ascii="Times New Roman" w:hAnsi="Times New Roman" w:cs="Times New Roman"/>
          <w:sz w:val="24"/>
        </w:rPr>
        <w:t>il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4E00E1" w:rsidRDefault="004E00E1" w:rsidP="006334E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aurait</w:t>
      </w:r>
      <w:proofErr w:type="gramEnd"/>
      <w:r>
        <w:rPr>
          <w:rFonts w:ascii="Times New Roman" w:hAnsi="Times New Roman" w:cs="Times New Roman"/>
          <w:sz w:val="24"/>
        </w:rPr>
        <w:t xml:space="preserve"> la bonté de me les transmettre </w:t>
      </w:r>
      <w:proofErr w:type="spellStart"/>
      <w:r>
        <w:rPr>
          <w:rFonts w:ascii="Times New Roman" w:hAnsi="Times New Roman" w:cs="Times New Roman"/>
          <w:sz w:val="24"/>
        </w:rPr>
        <w:t>immedia</w:t>
      </w:r>
      <w:proofErr w:type="spellEnd"/>
      <w:r w:rsidR="00552150">
        <w:rPr>
          <w:rFonts w:ascii="Times New Roman" w:hAnsi="Times New Roman" w:cs="Times New Roman"/>
          <w:sz w:val="24"/>
        </w:rPr>
        <w:t>-</w:t>
      </w:r>
    </w:p>
    <w:p w:rsidR="004E00E1" w:rsidRDefault="00552150" w:rsidP="006334E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 w:rsidR="004E00E1">
        <w:rPr>
          <w:rFonts w:ascii="Times New Roman" w:hAnsi="Times New Roman" w:cs="Times New Roman"/>
          <w:sz w:val="24"/>
        </w:rPr>
        <w:t>tement</w:t>
      </w:r>
      <w:proofErr w:type="spellEnd"/>
      <w:r w:rsidR="004E00E1">
        <w:rPr>
          <w:rFonts w:ascii="Times New Roman" w:hAnsi="Times New Roman" w:cs="Times New Roman"/>
          <w:sz w:val="24"/>
        </w:rPr>
        <w:t xml:space="preserve"> après pour agir en </w:t>
      </w:r>
      <w:proofErr w:type="spellStart"/>
      <w:r w:rsidR="004E00E1">
        <w:rPr>
          <w:rFonts w:ascii="Times New Roman" w:hAnsi="Times New Roman" w:cs="Times New Roman"/>
          <w:sz w:val="24"/>
        </w:rPr>
        <w:t>conseq</w:t>
      </w:r>
      <w:r w:rsidR="004D7510">
        <w:rPr>
          <w:rFonts w:ascii="Times New Roman" w:hAnsi="Times New Roman" w:cs="Times New Roman"/>
          <w:sz w:val="24"/>
        </w:rPr>
        <w:t>u</w:t>
      </w:r>
      <w:r w:rsidR="004E00E1">
        <w:rPr>
          <w:rFonts w:ascii="Times New Roman" w:hAnsi="Times New Roman" w:cs="Times New Roman"/>
          <w:sz w:val="24"/>
        </w:rPr>
        <w:t>ence</w:t>
      </w:r>
      <w:proofErr w:type="spellEnd"/>
      <w:r w:rsidR="004E00E1">
        <w:rPr>
          <w:rFonts w:ascii="Times New Roman" w:hAnsi="Times New Roman" w:cs="Times New Roman"/>
          <w:sz w:val="24"/>
        </w:rPr>
        <w:t xml:space="preserve">. </w:t>
      </w:r>
    </w:p>
    <w:p w:rsidR="004E00E1" w:rsidRDefault="004E00E1" w:rsidP="004E00E1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Agréez, en attendant, Monsieur</w:t>
      </w:r>
      <w:r w:rsidR="004D751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l’</w:t>
      </w:r>
      <w:r w:rsidR="005D02CE">
        <w:rPr>
          <w:rFonts w:ascii="Times New Roman" w:hAnsi="Times New Roman" w:cs="Times New Roman"/>
          <w:sz w:val="24"/>
        </w:rPr>
        <w:t>as-</w:t>
      </w:r>
    </w:p>
    <w:p w:rsidR="005D02CE" w:rsidRDefault="005D02CE" w:rsidP="005D02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surance</w:t>
      </w:r>
      <w:proofErr w:type="spellEnd"/>
      <w:r>
        <w:rPr>
          <w:rFonts w:ascii="Times New Roman" w:hAnsi="Times New Roman" w:cs="Times New Roman"/>
          <w:sz w:val="24"/>
        </w:rPr>
        <w:t xml:space="preserve"> de ma haute </w:t>
      </w:r>
      <w:proofErr w:type="spellStart"/>
      <w:r>
        <w:rPr>
          <w:rFonts w:ascii="Times New Roman" w:hAnsi="Times New Roman" w:cs="Times New Roman"/>
          <w:sz w:val="24"/>
        </w:rPr>
        <w:t>consideration</w:t>
      </w:r>
      <w:proofErr w:type="spellEnd"/>
      <w:r>
        <w:rPr>
          <w:rFonts w:ascii="Times New Roman" w:hAnsi="Times New Roman" w:cs="Times New Roman"/>
          <w:sz w:val="24"/>
        </w:rPr>
        <w:t xml:space="preserve"> et de mes</w:t>
      </w:r>
    </w:p>
    <w:p w:rsidR="005D02CE" w:rsidRDefault="005D02CE" w:rsidP="005D02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sentiments</w:t>
      </w:r>
      <w:proofErr w:type="gramEnd"/>
      <w:r>
        <w:rPr>
          <w:rFonts w:ascii="Times New Roman" w:hAnsi="Times New Roman" w:cs="Times New Roman"/>
          <w:sz w:val="24"/>
        </w:rPr>
        <w:t xml:space="preserve"> bien dévoués.</w:t>
      </w:r>
    </w:p>
    <w:p w:rsidR="005D02CE" w:rsidRPr="004E00E1" w:rsidRDefault="005D02CE" w:rsidP="005D02CE">
      <w:pPr>
        <w:tabs>
          <w:tab w:val="left" w:pos="3544"/>
        </w:tabs>
        <w:spacing w:after="0" w:line="240" w:lineRule="auto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 mardi 16 mai 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Eug</w:t>
      </w:r>
      <w:proofErr w:type="spellEnd"/>
      <w:r>
        <w:rPr>
          <w:rFonts w:ascii="Times New Roman" w:hAnsi="Times New Roman" w:cs="Times New Roman"/>
          <w:sz w:val="24"/>
        </w:rPr>
        <w:t>. Delacroix</w:t>
      </w:r>
    </w:p>
    <w:p w:rsidR="005F2991" w:rsidRDefault="005F2991" w:rsidP="0012498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F2991" w:rsidRPr="00534B96" w:rsidRDefault="005F2991" w:rsidP="0012498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2498F" w:rsidRPr="00534B96" w:rsidRDefault="0012498F" w:rsidP="0012498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34B96">
        <w:rPr>
          <w:rFonts w:ascii="Times New Roman" w:hAnsi="Times New Roman" w:cs="Times New Roman"/>
          <w:b/>
          <w:sz w:val="24"/>
        </w:rPr>
        <w:t>Transcription avec notes</w:t>
      </w:r>
    </w:p>
    <w:p w:rsidR="005E13CB" w:rsidRDefault="005E13CB" w:rsidP="004D751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02CE" w:rsidRDefault="005D02CE" w:rsidP="004D751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Monsieur </w:t>
      </w:r>
      <w:proofErr w:type="spellStart"/>
      <w:r w:rsidRPr="007E7D80">
        <w:rPr>
          <w:rFonts w:ascii="Times New Roman" w:hAnsi="Times New Roman" w:cs="Times New Roman"/>
          <w:sz w:val="24"/>
          <w:highlight w:val="yellow"/>
        </w:rPr>
        <w:t>Curmer</w:t>
      </w:r>
      <w:proofErr w:type="spellEnd"/>
    </w:p>
    <w:p w:rsidR="005D02CE" w:rsidRDefault="005D02CE" w:rsidP="004D751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49</w:t>
      </w:r>
      <w:r w:rsidR="00103AF5">
        <w:rPr>
          <w:rFonts w:ascii="Times New Roman" w:hAnsi="Times New Roman" w:cs="Times New Roman"/>
          <w:sz w:val="24"/>
        </w:rPr>
        <w:t>, ru</w:t>
      </w:r>
      <w:r>
        <w:rPr>
          <w:rFonts w:ascii="Times New Roman" w:hAnsi="Times New Roman" w:cs="Times New Roman"/>
          <w:sz w:val="24"/>
        </w:rPr>
        <w:t>e Richelieu</w:t>
      </w:r>
    </w:p>
    <w:p w:rsidR="005D02CE" w:rsidRPr="004D7510" w:rsidRDefault="005D02CE" w:rsidP="004D751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D7510">
        <w:rPr>
          <w:rFonts w:ascii="Times New Roman" w:hAnsi="Times New Roman" w:cs="Times New Roman"/>
          <w:sz w:val="24"/>
        </w:rPr>
        <w:t>Paris</w:t>
      </w:r>
    </w:p>
    <w:p w:rsidR="004B3E71" w:rsidRDefault="004B3E71" w:rsidP="004B3E71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5D02CE" w:rsidRDefault="004B3E71" w:rsidP="004B3E71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[16 mai 1843]</w:t>
      </w:r>
    </w:p>
    <w:p w:rsidR="004B3E71" w:rsidRDefault="004B3E71" w:rsidP="004B3E71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5D02CE" w:rsidRDefault="005D02CE" w:rsidP="004D75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Monsieur, </w:t>
      </w:r>
    </w:p>
    <w:p w:rsidR="005D02CE" w:rsidRDefault="00552150" w:rsidP="004D75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vous é</w:t>
      </w:r>
      <w:r w:rsidR="005D02CE">
        <w:rPr>
          <w:rFonts w:ascii="Times New Roman" w:hAnsi="Times New Roman" w:cs="Times New Roman"/>
          <w:sz w:val="24"/>
        </w:rPr>
        <w:t xml:space="preserve">cris de chez </w:t>
      </w:r>
      <w:r w:rsidR="005D02CE" w:rsidRPr="00C71E2B">
        <w:rPr>
          <w:rFonts w:ascii="Times New Roman" w:hAnsi="Times New Roman" w:cs="Times New Roman"/>
          <w:sz w:val="24"/>
          <w:highlight w:val="yellow"/>
        </w:rPr>
        <w:t>M.</w:t>
      </w:r>
      <w:r w:rsidR="00103AF5">
        <w:rPr>
          <w:rFonts w:ascii="Times New Roman" w:hAnsi="Times New Roman" w:cs="Times New Roman"/>
          <w:sz w:val="24"/>
          <w:highlight w:val="yellow"/>
        </w:rPr>
        <w:t> </w:t>
      </w:r>
      <w:proofErr w:type="spellStart"/>
      <w:r w:rsidR="005D02CE" w:rsidRPr="00C71E2B">
        <w:rPr>
          <w:rFonts w:ascii="Times New Roman" w:hAnsi="Times New Roman" w:cs="Times New Roman"/>
          <w:sz w:val="24"/>
          <w:highlight w:val="yellow"/>
        </w:rPr>
        <w:t>Boissard</w:t>
      </w:r>
      <w:proofErr w:type="spellEnd"/>
      <w:r w:rsidR="005D02CE">
        <w:rPr>
          <w:rFonts w:ascii="Times New Roman" w:hAnsi="Times New Roman" w:cs="Times New Roman"/>
          <w:sz w:val="24"/>
        </w:rPr>
        <w:t xml:space="preserve"> au sujet</w:t>
      </w:r>
      <w:r w:rsidR="004D7510">
        <w:rPr>
          <w:rFonts w:ascii="Times New Roman" w:hAnsi="Times New Roman" w:cs="Times New Roman"/>
          <w:sz w:val="24"/>
        </w:rPr>
        <w:t xml:space="preserve"> de </w:t>
      </w:r>
      <w:r w:rsidR="005D02CE">
        <w:rPr>
          <w:rFonts w:ascii="Times New Roman" w:hAnsi="Times New Roman" w:cs="Times New Roman"/>
          <w:sz w:val="24"/>
        </w:rPr>
        <w:t xml:space="preserve">l’article </w:t>
      </w:r>
      <w:r w:rsidR="00C71E2B">
        <w:rPr>
          <w:rFonts w:ascii="Times New Roman" w:hAnsi="Times New Roman" w:cs="Times New Roman"/>
          <w:sz w:val="24"/>
        </w:rPr>
        <w:t xml:space="preserve">sur </w:t>
      </w:r>
      <w:r w:rsidR="005D02CE">
        <w:rPr>
          <w:rFonts w:ascii="Times New Roman" w:hAnsi="Times New Roman" w:cs="Times New Roman"/>
          <w:sz w:val="24"/>
        </w:rPr>
        <w:t>l’h</w:t>
      </w:r>
      <w:r w:rsidR="00C71E2B">
        <w:rPr>
          <w:rFonts w:ascii="Times New Roman" w:hAnsi="Times New Roman" w:cs="Times New Roman"/>
          <w:sz w:val="24"/>
        </w:rPr>
        <w:t>ô</w:t>
      </w:r>
      <w:r w:rsidR="005D02CE">
        <w:rPr>
          <w:rFonts w:ascii="Times New Roman" w:hAnsi="Times New Roman" w:cs="Times New Roman"/>
          <w:sz w:val="24"/>
        </w:rPr>
        <w:t>tel Lambert</w:t>
      </w:r>
      <w:r>
        <w:rPr>
          <w:rStyle w:val="Appelnotedebasdep"/>
          <w:rFonts w:ascii="Times New Roman" w:hAnsi="Times New Roman" w:cs="Times New Roman"/>
          <w:sz w:val="24"/>
        </w:rPr>
        <w:footnoteReference w:id="1"/>
      </w:r>
      <w:r w:rsidR="005D02CE">
        <w:rPr>
          <w:rFonts w:ascii="Times New Roman" w:hAnsi="Times New Roman" w:cs="Times New Roman"/>
          <w:sz w:val="24"/>
        </w:rPr>
        <w:t>. Il a déjà fait un travail</w:t>
      </w:r>
      <w:r w:rsidR="004D7510">
        <w:rPr>
          <w:rFonts w:ascii="Times New Roman" w:hAnsi="Times New Roman" w:cs="Times New Roman"/>
          <w:sz w:val="24"/>
        </w:rPr>
        <w:t xml:space="preserve"> </w:t>
      </w:r>
      <w:r w:rsidR="00D42A01">
        <w:rPr>
          <w:rFonts w:ascii="Times New Roman" w:hAnsi="Times New Roman" w:cs="Times New Roman"/>
          <w:sz w:val="24"/>
        </w:rPr>
        <w:t>que vous avez entre les mains,</w:t>
      </w:r>
      <w:r w:rsidR="005D02CE">
        <w:rPr>
          <w:rFonts w:ascii="Times New Roman" w:hAnsi="Times New Roman" w:cs="Times New Roman"/>
          <w:sz w:val="24"/>
        </w:rPr>
        <w:t xml:space="preserve"> je n’ai donc pu en prendre</w:t>
      </w:r>
      <w:r w:rsidR="004D7510">
        <w:rPr>
          <w:rFonts w:ascii="Times New Roman" w:hAnsi="Times New Roman" w:cs="Times New Roman"/>
          <w:sz w:val="24"/>
        </w:rPr>
        <w:t xml:space="preserve"> </w:t>
      </w:r>
      <w:r w:rsidR="00D42A01">
        <w:rPr>
          <w:rFonts w:ascii="Times New Roman" w:hAnsi="Times New Roman" w:cs="Times New Roman"/>
          <w:sz w:val="24"/>
        </w:rPr>
        <w:t>connaissance,</w:t>
      </w:r>
      <w:r w:rsidR="005D02CE">
        <w:rPr>
          <w:rFonts w:ascii="Times New Roman" w:hAnsi="Times New Roman" w:cs="Times New Roman"/>
          <w:sz w:val="24"/>
        </w:rPr>
        <w:t xml:space="preserve"> mais d’après ce qu’il m’en a dit</w:t>
      </w:r>
      <w:r w:rsidR="002F5DD2">
        <w:rPr>
          <w:rFonts w:ascii="Times New Roman" w:hAnsi="Times New Roman" w:cs="Times New Roman"/>
          <w:sz w:val="24"/>
        </w:rPr>
        <w:t>,</w:t>
      </w:r>
      <w:r w:rsidR="005D02CE">
        <w:rPr>
          <w:rFonts w:ascii="Times New Roman" w:hAnsi="Times New Roman" w:cs="Times New Roman"/>
          <w:sz w:val="24"/>
        </w:rPr>
        <w:t xml:space="preserve"> voici</w:t>
      </w:r>
      <w:r w:rsidR="00CF34FE">
        <w:rPr>
          <w:rFonts w:ascii="Times New Roman" w:hAnsi="Times New Roman" w:cs="Times New Roman"/>
          <w:sz w:val="24"/>
        </w:rPr>
        <w:t xml:space="preserve">, </w:t>
      </w:r>
      <w:r w:rsidR="005D02CE">
        <w:rPr>
          <w:rFonts w:ascii="Times New Roman" w:hAnsi="Times New Roman" w:cs="Times New Roman"/>
          <w:sz w:val="24"/>
        </w:rPr>
        <w:t>je crois</w:t>
      </w:r>
      <w:r w:rsidR="00CF34FE">
        <w:rPr>
          <w:rFonts w:ascii="Times New Roman" w:hAnsi="Times New Roman" w:cs="Times New Roman"/>
          <w:sz w:val="24"/>
        </w:rPr>
        <w:t xml:space="preserve">, </w:t>
      </w:r>
      <w:r w:rsidR="005D02CE">
        <w:rPr>
          <w:rFonts w:ascii="Times New Roman" w:hAnsi="Times New Roman" w:cs="Times New Roman"/>
          <w:sz w:val="24"/>
        </w:rPr>
        <w:t>comment on pourrait tirer parti de ses idées et des miennes. Son article</w:t>
      </w:r>
      <w:r w:rsidR="00686E2B">
        <w:rPr>
          <w:rFonts w:ascii="Times New Roman" w:hAnsi="Times New Roman" w:cs="Times New Roman"/>
          <w:sz w:val="24"/>
        </w:rPr>
        <w:t>, sauf</w:t>
      </w:r>
      <w:r w:rsidR="00D42A01">
        <w:rPr>
          <w:rFonts w:ascii="Times New Roman" w:hAnsi="Times New Roman" w:cs="Times New Roman"/>
          <w:sz w:val="24"/>
        </w:rPr>
        <w:t xml:space="preserve"> modification</w:t>
      </w:r>
      <w:r w:rsidR="00686E2B">
        <w:rPr>
          <w:rFonts w:ascii="Times New Roman" w:hAnsi="Times New Roman" w:cs="Times New Roman"/>
          <w:sz w:val="24"/>
        </w:rPr>
        <w:t>,</w:t>
      </w:r>
      <w:r w:rsidR="004D7510">
        <w:rPr>
          <w:rFonts w:ascii="Times New Roman" w:hAnsi="Times New Roman" w:cs="Times New Roman"/>
          <w:sz w:val="24"/>
        </w:rPr>
        <w:t xml:space="preserve"> </w:t>
      </w:r>
      <w:r w:rsidR="005D02CE">
        <w:rPr>
          <w:rFonts w:ascii="Times New Roman" w:hAnsi="Times New Roman" w:cs="Times New Roman"/>
          <w:sz w:val="24"/>
        </w:rPr>
        <w:t>paraîtrait en même temps qu’une lettre que j</w:t>
      </w:r>
      <w:r w:rsidR="004D7510">
        <w:rPr>
          <w:rFonts w:ascii="Times New Roman" w:hAnsi="Times New Roman" w:cs="Times New Roman"/>
          <w:sz w:val="24"/>
        </w:rPr>
        <w:t>’adres</w:t>
      </w:r>
      <w:r w:rsidR="005D02CE">
        <w:rPr>
          <w:rFonts w:ascii="Times New Roman" w:hAnsi="Times New Roman" w:cs="Times New Roman"/>
          <w:sz w:val="24"/>
        </w:rPr>
        <w:t>serais au journal sur le même objet</w:t>
      </w:r>
      <w:r w:rsidR="00E82F89">
        <w:rPr>
          <w:rStyle w:val="Appelnotedebasdep"/>
          <w:rFonts w:ascii="Times New Roman" w:hAnsi="Times New Roman" w:cs="Times New Roman"/>
          <w:sz w:val="24"/>
        </w:rPr>
        <w:footnoteReference w:id="2"/>
      </w:r>
      <w:r w:rsidR="005D02CE">
        <w:rPr>
          <w:rFonts w:ascii="Times New Roman" w:hAnsi="Times New Roman" w:cs="Times New Roman"/>
          <w:sz w:val="24"/>
        </w:rPr>
        <w:t>. Il se chargerait bien entendu de la partie historique et</w:t>
      </w:r>
      <w:r w:rsidR="004D7510">
        <w:rPr>
          <w:rFonts w:ascii="Times New Roman" w:hAnsi="Times New Roman" w:cs="Times New Roman"/>
          <w:sz w:val="24"/>
        </w:rPr>
        <w:t xml:space="preserve"> </w:t>
      </w:r>
      <w:r w:rsidR="005D02CE">
        <w:rPr>
          <w:rFonts w:ascii="Times New Roman" w:hAnsi="Times New Roman" w:cs="Times New Roman"/>
          <w:sz w:val="24"/>
        </w:rPr>
        <w:t>descriptiv</w:t>
      </w:r>
      <w:r w:rsidR="004D7510">
        <w:rPr>
          <w:rFonts w:ascii="Times New Roman" w:hAnsi="Times New Roman" w:cs="Times New Roman"/>
          <w:sz w:val="24"/>
        </w:rPr>
        <w:t>e, nécessaire</w:t>
      </w:r>
      <w:r w:rsidR="002F5DD2">
        <w:rPr>
          <w:rFonts w:ascii="Times New Roman" w:hAnsi="Times New Roman" w:cs="Times New Roman"/>
          <w:sz w:val="24"/>
        </w:rPr>
        <w:t>,</w:t>
      </w:r>
      <w:r w:rsidR="004D7510">
        <w:rPr>
          <w:rFonts w:ascii="Times New Roman" w:hAnsi="Times New Roman" w:cs="Times New Roman"/>
          <w:sz w:val="24"/>
        </w:rPr>
        <w:t xml:space="preserve"> je crois</w:t>
      </w:r>
      <w:r w:rsidR="002F5DD2">
        <w:rPr>
          <w:rFonts w:ascii="Times New Roman" w:hAnsi="Times New Roman" w:cs="Times New Roman"/>
          <w:sz w:val="24"/>
        </w:rPr>
        <w:t>,</w:t>
      </w:r>
      <w:r w:rsidR="004D7510">
        <w:rPr>
          <w:rFonts w:ascii="Times New Roman" w:hAnsi="Times New Roman" w:cs="Times New Roman"/>
          <w:sz w:val="24"/>
        </w:rPr>
        <w:t xml:space="preserve"> pour fai</w:t>
      </w:r>
      <w:r w:rsidR="005D02CE">
        <w:rPr>
          <w:rFonts w:ascii="Times New Roman" w:hAnsi="Times New Roman" w:cs="Times New Roman"/>
          <w:sz w:val="24"/>
        </w:rPr>
        <w:t>re sentir l’importance</w:t>
      </w:r>
      <w:r w:rsidR="004D7510">
        <w:rPr>
          <w:rFonts w:ascii="Times New Roman" w:hAnsi="Times New Roman" w:cs="Times New Roman"/>
          <w:sz w:val="24"/>
        </w:rPr>
        <w:t xml:space="preserve"> </w:t>
      </w:r>
      <w:r w:rsidR="005D02CE">
        <w:rPr>
          <w:rFonts w:ascii="Times New Roman" w:hAnsi="Times New Roman" w:cs="Times New Roman"/>
          <w:sz w:val="24"/>
        </w:rPr>
        <w:t>de la conservation</w:t>
      </w:r>
      <w:r w:rsidR="002F5DD2">
        <w:rPr>
          <w:rFonts w:ascii="Times New Roman" w:hAnsi="Times New Roman" w:cs="Times New Roman"/>
          <w:sz w:val="24"/>
        </w:rPr>
        <w:t>,</w:t>
      </w:r>
      <w:r w:rsidR="005D02CE">
        <w:rPr>
          <w:rFonts w:ascii="Times New Roman" w:hAnsi="Times New Roman" w:cs="Times New Roman"/>
          <w:sz w:val="24"/>
        </w:rPr>
        <w:t xml:space="preserve"> et mes r</w:t>
      </w:r>
      <w:r w:rsidR="004D7510">
        <w:rPr>
          <w:rFonts w:ascii="Times New Roman" w:hAnsi="Times New Roman" w:cs="Times New Roman"/>
          <w:sz w:val="24"/>
        </w:rPr>
        <w:t>é</w:t>
      </w:r>
      <w:r w:rsidR="005D02CE">
        <w:rPr>
          <w:rFonts w:ascii="Times New Roman" w:hAnsi="Times New Roman" w:cs="Times New Roman"/>
          <w:sz w:val="24"/>
        </w:rPr>
        <w:t>flexions seraient à l’appui</w:t>
      </w:r>
      <w:r w:rsidR="00E72B7F">
        <w:rPr>
          <w:rStyle w:val="Appelnotedebasdep"/>
          <w:rFonts w:ascii="Times New Roman" w:hAnsi="Times New Roman" w:cs="Times New Roman"/>
          <w:sz w:val="24"/>
        </w:rPr>
        <w:footnoteReference w:id="3"/>
      </w:r>
      <w:r w:rsidR="005D02CE">
        <w:rPr>
          <w:rFonts w:ascii="Times New Roman" w:hAnsi="Times New Roman" w:cs="Times New Roman"/>
          <w:sz w:val="24"/>
        </w:rPr>
        <w:t>.</w:t>
      </w:r>
      <w:r w:rsidR="004D7510">
        <w:rPr>
          <w:rFonts w:ascii="Times New Roman" w:hAnsi="Times New Roman" w:cs="Times New Roman"/>
          <w:sz w:val="24"/>
        </w:rPr>
        <w:t xml:space="preserve"> V</w:t>
      </w:r>
      <w:r w:rsidR="005D02CE">
        <w:rPr>
          <w:rFonts w:ascii="Times New Roman" w:hAnsi="Times New Roman" w:cs="Times New Roman"/>
          <w:sz w:val="24"/>
        </w:rPr>
        <w:t>ous lui aviez aussi parlé d’une vue à faire</w:t>
      </w:r>
      <w:r w:rsidR="004D7510">
        <w:rPr>
          <w:rFonts w:ascii="Times New Roman" w:hAnsi="Times New Roman" w:cs="Times New Roman"/>
          <w:sz w:val="24"/>
        </w:rPr>
        <w:t xml:space="preserve"> </w:t>
      </w:r>
      <w:r w:rsidR="005D02CE">
        <w:rPr>
          <w:rFonts w:ascii="Times New Roman" w:hAnsi="Times New Roman" w:cs="Times New Roman"/>
          <w:sz w:val="24"/>
        </w:rPr>
        <w:t>de l’h</w:t>
      </w:r>
      <w:r w:rsidR="004D7510">
        <w:rPr>
          <w:rFonts w:ascii="Times New Roman" w:hAnsi="Times New Roman" w:cs="Times New Roman"/>
          <w:sz w:val="24"/>
        </w:rPr>
        <w:t>ô</w:t>
      </w:r>
      <w:r w:rsidR="005D02CE">
        <w:rPr>
          <w:rFonts w:ascii="Times New Roman" w:hAnsi="Times New Roman" w:cs="Times New Roman"/>
          <w:sz w:val="24"/>
        </w:rPr>
        <w:t>tel Lamber</w:t>
      </w:r>
      <w:r w:rsidR="004D7510">
        <w:rPr>
          <w:rFonts w:ascii="Times New Roman" w:hAnsi="Times New Roman" w:cs="Times New Roman"/>
          <w:sz w:val="24"/>
        </w:rPr>
        <w:t>t</w:t>
      </w:r>
      <w:r w:rsidR="00225BE0">
        <w:rPr>
          <w:rFonts w:ascii="Times New Roman" w:hAnsi="Times New Roman" w:cs="Times New Roman"/>
          <w:sz w:val="24"/>
        </w:rPr>
        <w:t xml:space="preserve"> pour ê</w:t>
      </w:r>
      <w:r w:rsidR="002E1026">
        <w:rPr>
          <w:rFonts w:ascii="Times New Roman" w:hAnsi="Times New Roman" w:cs="Times New Roman"/>
          <w:sz w:val="24"/>
        </w:rPr>
        <w:t xml:space="preserve">tre </w:t>
      </w:r>
      <w:r w:rsidR="002E1026" w:rsidRPr="00EB6466">
        <w:rPr>
          <w:rFonts w:ascii="Times New Roman" w:hAnsi="Times New Roman" w:cs="Times New Roman"/>
          <w:sz w:val="24"/>
          <w:highlight w:val="yellow"/>
        </w:rPr>
        <w:t xml:space="preserve">gravée sur </w:t>
      </w:r>
      <w:r w:rsidR="002E1026" w:rsidRPr="00EB6466">
        <w:rPr>
          <w:rFonts w:ascii="Times New Roman" w:hAnsi="Times New Roman" w:cs="Times New Roman"/>
          <w:sz w:val="24"/>
          <w:highlight w:val="yellow"/>
        </w:rPr>
        <w:lastRenderedPageBreak/>
        <w:t>bois</w:t>
      </w:r>
      <w:r w:rsidR="002E1026">
        <w:rPr>
          <w:rFonts w:ascii="Times New Roman" w:hAnsi="Times New Roman" w:cs="Times New Roman"/>
          <w:sz w:val="24"/>
        </w:rPr>
        <w:t>.</w:t>
      </w:r>
      <w:r w:rsidR="005D02CE">
        <w:rPr>
          <w:rFonts w:ascii="Times New Roman" w:hAnsi="Times New Roman" w:cs="Times New Roman"/>
          <w:sz w:val="24"/>
        </w:rPr>
        <w:t xml:space="preserve"> </w:t>
      </w:r>
      <w:r w:rsidR="002E1026">
        <w:rPr>
          <w:rFonts w:ascii="Times New Roman" w:hAnsi="Times New Roman" w:cs="Times New Roman"/>
          <w:sz w:val="24"/>
        </w:rPr>
        <w:t>O</w:t>
      </w:r>
      <w:r w:rsidR="005D02CE">
        <w:rPr>
          <w:rFonts w:ascii="Times New Roman" w:hAnsi="Times New Roman" w:cs="Times New Roman"/>
          <w:sz w:val="24"/>
        </w:rPr>
        <w:t>utre qu’il ne se chargerait pas avec plaisir de ce travail</w:t>
      </w:r>
      <w:r w:rsidR="004D7510">
        <w:rPr>
          <w:rFonts w:ascii="Times New Roman" w:hAnsi="Times New Roman" w:cs="Times New Roman"/>
          <w:sz w:val="24"/>
        </w:rPr>
        <w:t xml:space="preserve"> </w:t>
      </w:r>
      <w:r w:rsidR="005D02CE">
        <w:rPr>
          <w:rFonts w:ascii="Times New Roman" w:hAnsi="Times New Roman" w:cs="Times New Roman"/>
          <w:sz w:val="24"/>
        </w:rPr>
        <w:t>d’architecte qui sort de son genre, il n’y aurait</w:t>
      </w:r>
      <w:r w:rsidR="004D7510">
        <w:rPr>
          <w:rFonts w:ascii="Times New Roman" w:hAnsi="Times New Roman" w:cs="Times New Roman"/>
          <w:sz w:val="24"/>
        </w:rPr>
        <w:t xml:space="preserve"> </w:t>
      </w:r>
      <w:r w:rsidR="005D02CE">
        <w:rPr>
          <w:rFonts w:ascii="Times New Roman" w:hAnsi="Times New Roman" w:cs="Times New Roman"/>
          <w:sz w:val="24"/>
        </w:rPr>
        <w:t xml:space="preserve">sans doute pas le temps suffisant pour </w:t>
      </w:r>
      <w:r w:rsidR="005D02CE" w:rsidRPr="00EB6466">
        <w:rPr>
          <w:rFonts w:ascii="Times New Roman" w:hAnsi="Times New Roman" w:cs="Times New Roman"/>
          <w:sz w:val="24"/>
          <w:highlight w:val="yellow"/>
        </w:rPr>
        <w:t>graver</w:t>
      </w:r>
      <w:r w:rsidR="004D7510" w:rsidRPr="00EB6466">
        <w:rPr>
          <w:rFonts w:ascii="Times New Roman" w:hAnsi="Times New Roman" w:cs="Times New Roman"/>
          <w:sz w:val="24"/>
          <w:highlight w:val="yellow"/>
        </w:rPr>
        <w:t xml:space="preserve"> </w:t>
      </w:r>
      <w:r w:rsidR="00E82F89" w:rsidRPr="00EB6466">
        <w:rPr>
          <w:rFonts w:ascii="Times New Roman" w:hAnsi="Times New Roman" w:cs="Times New Roman"/>
          <w:sz w:val="24"/>
          <w:highlight w:val="yellow"/>
        </w:rPr>
        <w:t>le bois</w:t>
      </w:r>
      <w:r w:rsidR="00E82F89">
        <w:rPr>
          <w:rFonts w:ascii="Times New Roman" w:hAnsi="Times New Roman" w:cs="Times New Roman"/>
          <w:sz w:val="24"/>
        </w:rPr>
        <w:t>,</w:t>
      </w:r>
      <w:r w:rsidR="005D02CE">
        <w:rPr>
          <w:rFonts w:ascii="Times New Roman" w:hAnsi="Times New Roman" w:cs="Times New Roman"/>
          <w:sz w:val="24"/>
        </w:rPr>
        <w:t xml:space="preserve"> mais il pourrait faire une </w:t>
      </w:r>
      <w:r w:rsidR="005D02CE" w:rsidRPr="00EB6466">
        <w:rPr>
          <w:rFonts w:ascii="Times New Roman" w:hAnsi="Times New Roman" w:cs="Times New Roman"/>
          <w:sz w:val="24"/>
          <w:highlight w:val="yellow"/>
        </w:rPr>
        <w:t>eau</w:t>
      </w:r>
      <w:r w:rsidR="00E82F89" w:rsidRPr="00EB6466">
        <w:rPr>
          <w:rFonts w:ascii="Times New Roman" w:hAnsi="Times New Roman" w:cs="Times New Roman"/>
          <w:sz w:val="24"/>
          <w:highlight w:val="yellow"/>
        </w:rPr>
        <w:t>-</w:t>
      </w:r>
      <w:r w:rsidR="005D02CE" w:rsidRPr="00EB6466">
        <w:rPr>
          <w:rFonts w:ascii="Times New Roman" w:hAnsi="Times New Roman" w:cs="Times New Roman"/>
          <w:sz w:val="24"/>
          <w:highlight w:val="yellow"/>
        </w:rPr>
        <w:t>forte</w:t>
      </w:r>
      <w:r w:rsidR="004D7510">
        <w:rPr>
          <w:rFonts w:ascii="Times New Roman" w:hAnsi="Times New Roman" w:cs="Times New Roman"/>
          <w:sz w:val="24"/>
        </w:rPr>
        <w:t xml:space="preserve"> </w:t>
      </w:r>
      <w:r w:rsidR="005D02CE">
        <w:rPr>
          <w:rFonts w:ascii="Times New Roman" w:hAnsi="Times New Roman" w:cs="Times New Roman"/>
          <w:sz w:val="24"/>
        </w:rPr>
        <w:t xml:space="preserve">d’un des sujets de peinture </w:t>
      </w:r>
      <w:r w:rsidR="002F5DD2">
        <w:rPr>
          <w:rFonts w:ascii="Times New Roman" w:hAnsi="Times New Roman" w:cs="Times New Roman"/>
          <w:sz w:val="24"/>
        </w:rPr>
        <w:t>[qui]</w:t>
      </w:r>
      <w:r w:rsidR="005D02CE">
        <w:rPr>
          <w:rFonts w:ascii="Times New Roman" w:hAnsi="Times New Roman" w:cs="Times New Roman"/>
          <w:sz w:val="24"/>
        </w:rPr>
        <w:t xml:space="preserve"> pourrait être en</w:t>
      </w:r>
      <w:r w:rsidR="004D7510">
        <w:rPr>
          <w:rFonts w:ascii="Times New Roman" w:hAnsi="Times New Roman" w:cs="Times New Roman"/>
          <w:sz w:val="24"/>
        </w:rPr>
        <w:t xml:space="preserve"> </w:t>
      </w:r>
      <w:r w:rsidR="005D02CE">
        <w:rPr>
          <w:rFonts w:ascii="Times New Roman" w:hAnsi="Times New Roman" w:cs="Times New Roman"/>
          <w:sz w:val="24"/>
        </w:rPr>
        <w:t xml:space="preserve">mesure de paraître en même temps que l’article. Il y a un </w:t>
      </w:r>
      <w:r w:rsidR="005D02CE" w:rsidRPr="002E1026">
        <w:rPr>
          <w:rFonts w:ascii="Times New Roman" w:hAnsi="Times New Roman" w:cs="Times New Roman"/>
          <w:sz w:val="24"/>
          <w:highlight w:val="yellow"/>
        </w:rPr>
        <w:t xml:space="preserve">frontispice </w:t>
      </w:r>
      <w:r w:rsidR="005D02CE" w:rsidRPr="00001713">
        <w:rPr>
          <w:rFonts w:ascii="Times New Roman" w:hAnsi="Times New Roman" w:cs="Times New Roman"/>
          <w:sz w:val="24"/>
        </w:rPr>
        <w:t xml:space="preserve">de </w:t>
      </w:r>
      <w:r w:rsidR="005D02CE" w:rsidRPr="002E1026">
        <w:rPr>
          <w:rFonts w:ascii="Times New Roman" w:hAnsi="Times New Roman" w:cs="Times New Roman"/>
          <w:sz w:val="24"/>
          <w:highlight w:val="yellow"/>
        </w:rPr>
        <w:t>Le Sueur</w:t>
      </w:r>
      <w:r w:rsidR="005D02CE">
        <w:rPr>
          <w:rFonts w:ascii="Times New Roman" w:hAnsi="Times New Roman" w:cs="Times New Roman"/>
          <w:sz w:val="24"/>
        </w:rPr>
        <w:t xml:space="preserve"> que je pourrais</w:t>
      </w:r>
      <w:r w:rsidR="004D7510">
        <w:rPr>
          <w:rFonts w:ascii="Times New Roman" w:hAnsi="Times New Roman" w:cs="Times New Roman"/>
          <w:sz w:val="24"/>
        </w:rPr>
        <w:t xml:space="preserve"> </w:t>
      </w:r>
      <w:r w:rsidR="005D02CE">
        <w:rPr>
          <w:rFonts w:ascii="Times New Roman" w:hAnsi="Times New Roman" w:cs="Times New Roman"/>
          <w:sz w:val="24"/>
        </w:rPr>
        <w:t xml:space="preserve">faire volontiers </w:t>
      </w:r>
      <w:r w:rsidR="005D02CE" w:rsidRPr="002E1026">
        <w:rPr>
          <w:rFonts w:ascii="Times New Roman" w:hAnsi="Times New Roman" w:cs="Times New Roman"/>
          <w:sz w:val="24"/>
          <w:highlight w:val="yellow"/>
        </w:rPr>
        <w:t>en lithographie</w:t>
      </w:r>
      <w:r w:rsidR="005D02CE">
        <w:rPr>
          <w:rFonts w:ascii="Times New Roman" w:hAnsi="Times New Roman" w:cs="Times New Roman"/>
          <w:sz w:val="24"/>
        </w:rPr>
        <w:t xml:space="preserve"> et que je crois</w:t>
      </w:r>
      <w:r w:rsidR="004D7510">
        <w:rPr>
          <w:rFonts w:ascii="Times New Roman" w:hAnsi="Times New Roman" w:cs="Times New Roman"/>
          <w:sz w:val="24"/>
        </w:rPr>
        <w:t xml:space="preserve"> </w:t>
      </w:r>
      <w:r w:rsidR="005D02CE">
        <w:rPr>
          <w:rFonts w:ascii="Times New Roman" w:hAnsi="Times New Roman" w:cs="Times New Roman"/>
          <w:sz w:val="24"/>
        </w:rPr>
        <w:t>int</w:t>
      </w:r>
      <w:r w:rsidR="004D7510">
        <w:rPr>
          <w:rFonts w:ascii="Times New Roman" w:hAnsi="Times New Roman" w:cs="Times New Roman"/>
          <w:sz w:val="24"/>
        </w:rPr>
        <w:t>é</w:t>
      </w:r>
      <w:r w:rsidR="00E82F89">
        <w:rPr>
          <w:rFonts w:ascii="Times New Roman" w:hAnsi="Times New Roman" w:cs="Times New Roman"/>
          <w:sz w:val="24"/>
        </w:rPr>
        <w:t>ressant,</w:t>
      </w:r>
      <w:r w:rsidR="005D02CE">
        <w:rPr>
          <w:rFonts w:ascii="Times New Roman" w:hAnsi="Times New Roman" w:cs="Times New Roman"/>
          <w:sz w:val="24"/>
        </w:rPr>
        <w:t xml:space="preserve"> mais, pour ne pas encombre</w:t>
      </w:r>
      <w:r w:rsidR="004D7510">
        <w:rPr>
          <w:rFonts w:ascii="Times New Roman" w:hAnsi="Times New Roman" w:cs="Times New Roman"/>
          <w:sz w:val="24"/>
        </w:rPr>
        <w:t>r</w:t>
      </w:r>
      <w:r w:rsidR="005D02CE">
        <w:rPr>
          <w:rFonts w:ascii="Times New Roman" w:hAnsi="Times New Roman" w:cs="Times New Roman"/>
          <w:sz w:val="24"/>
        </w:rPr>
        <w:t xml:space="preserve"> le</w:t>
      </w:r>
      <w:r w:rsidR="004D7510">
        <w:rPr>
          <w:rFonts w:ascii="Times New Roman" w:hAnsi="Times New Roman" w:cs="Times New Roman"/>
          <w:sz w:val="24"/>
        </w:rPr>
        <w:t xml:space="preserve"> numé</w:t>
      </w:r>
      <w:r w:rsidR="005D02CE">
        <w:rPr>
          <w:rFonts w:ascii="Times New Roman" w:hAnsi="Times New Roman" w:cs="Times New Roman"/>
          <w:sz w:val="24"/>
        </w:rPr>
        <w:t>ro du même objet peut</w:t>
      </w:r>
      <w:r w:rsidR="00103AF5">
        <w:rPr>
          <w:rFonts w:ascii="Times New Roman" w:hAnsi="Times New Roman" w:cs="Times New Roman"/>
          <w:sz w:val="24"/>
        </w:rPr>
        <w:t>-</w:t>
      </w:r>
      <w:r w:rsidR="005D02CE">
        <w:rPr>
          <w:rFonts w:ascii="Times New Roman" w:hAnsi="Times New Roman" w:cs="Times New Roman"/>
          <w:sz w:val="24"/>
        </w:rPr>
        <w:t>être un peu</w:t>
      </w:r>
      <w:r w:rsidR="004D7510">
        <w:rPr>
          <w:rFonts w:ascii="Times New Roman" w:hAnsi="Times New Roman" w:cs="Times New Roman"/>
          <w:sz w:val="24"/>
        </w:rPr>
        <w:t xml:space="preserve"> </w:t>
      </w:r>
      <w:r w:rsidR="005D02CE">
        <w:rPr>
          <w:rFonts w:ascii="Times New Roman" w:hAnsi="Times New Roman" w:cs="Times New Roman"/>
          <w:sz w:val="24"/>
        </w:rPr>
        <w:t>s</w:t>
      </w:r>
      <w:r w:rsidR="004D7510">
        <w:rPr>
          <w:rFonts w:ascii="Times New Roman" w:hAnsi="Times New Roman" w:cs="Times New Roman"/>
          <w:sz w:val="24"/>
        </w:rPr>
        <w:t>é</w:t>
      </w:r>
      <w:r w:rsidR="005D02CE">
        <w:rPr>
          <w:rFonts w:ascii="Times New Roman" w:hAnsi="Times New Roman" w:cs="Times New Roman"/>
          <w:sz w:val="24"/>
        </w:rPr>
        <w:t>rieux, o</w:t>
      </w:r>
      <w:r w:rsidR="00E82F89">
        <w:rPr>
          <w:rFonts w:ascii="Times New Roman" w:hAnsi="Times New Roman" w:cs="Times New Roman"/>
          <w:sz w:val="24"/>
        </w:rPr>
        <w:t>n</w:t>
      </w:r>
      <w:r w:rsidR="005D02CE">
        <w:rPr>
          <w:rFonts w:ascii="Times New Roman" w:hAnsi="Times New Roman" w:cs="Times New Roman"/>
          <w:sz w:val="24"/>
        </w:rPr>
        <w:t xml:space="preserve"> pourrait renvoyer ce dernier un peu</w:t>
      </w:r>
      <w:r w:rsidR="004D7510">
        <w:rPr>
          <w:rFonts w:ascii="Times New Roman" w:hAnsi="Times New Roman" w:cs="Times New Roman"/>
          <w:sz w:val="24"/>
        </w:rPr>
        <w:t xml:space="preserve"> </w:t>
      </w:r>
      <w:r w:rsidR="005D02CE">
        <w:rPr>
          <w:rFonts w:ascii="Times New Roman" w:hAnsi="Times New Roman" w:cs="Times New Roman"/>
          <w:sz w:val="24"/>
        </w:rPr>
        <w:t>plus tard</w:t>
      </w:r>
      <w:r w:rsidR="00D65AC9">
        <w:rPr>
          <w:rStyle w:val="Appelnotedebasdep"/>
          <w:rFonts w:ascii="Times New Roman" w:hAnsi="Times New Roman" w:cs="Times New Roman"/>
          <w:sz w:val="24"/>
        </w:rPr>
        <w:footnoteReference w:id="4"/>
      </w:r>
      <w:r w:rsidR="005D02CE">
        <w:rPr>
          <w:rFonts w:ascii="Times New Roman" w:hAnsi="Times New Roman" w:cs="Times New Roman"/>
          <w:sz w:val="24"/>
        </w:rPr>
        <w:t>.</w:t>
      </w:r>
    </w:p>
    <w:p w:rsidR="005D02CE" w:rsidRDefault="005D02CE" w:rsidP="004D75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61EEB">
        <w:rPr>
          <w:rFonts w:ascii="Times New Roman" w:hAnsi="Times New Roman" w:cs="Times New Roman"/>
          <w:sz w:val="24"/>
          <w:highlight w:val="yellow"/>
        </w:rPr>
        <w:t>M</w:t>
      </w:r>
      <w:r w:rsidR="00D65AC9">
        <w:rPr>
          <w:rFonts w:ascii="Times New Roman" w:hAnsi="Times New Roman" w:cs="Times New Roman"/>
          <w:sz w:val="24"/>
          <w:highlight w:val="yellow"/>
        </w:rPr>
        <w:t>.</w:t>
      </w:r>
      <w:r w:rsidR="00103AF5">
        <w:rPr>
          <w:rFonts w:ascii="Times New Roman" w:hAnsi="Times New Roman" w:cs="Times New Roman"/>
          <w:sz w:val="24"/>
          <w:highlight w:val="yellow"/>
        </w:rPr>
        <w:t> </w:t>
      </w:r>
      <w:proofErr w:type="spellStart"/>
      <w:r w:rsidRPr="00F61EEB">
        <w:rPr>
          <w:rFonts w:ascii="Times New Roman" w:hAnsi="Times New Roman" w:cs="Times New Roman"/>
          <w:sz w:val="24"/>
          <w:highlight w:val="yellow"/>
        </w:rPr>
        <w:t>Boissard</w:t>
      </w:r>
      <w:proofErr w:type="spellEnd"/>
      <w:r>
        <w:rPr>
          <w:rFonts w:ascii="Times New Roman" w:hAnsi="Times New Roman" w:cs="Times New Roman"/>
          <w:sz w:val="24"/>
        </w:rPr>
        <w:t xml:space="preserve"> ira demain matin mercredi à 8</w:t>
      </w:r>
      <w:r w:rsidR="00103AF5">
        <w:rPr>
          <w:rFonts w:ascii="Times New Roman" w:hAnsi="Times New Roman" w:cs="Times New Roman"/>
          <w:sz w:val="24"/>
        </w:rPr>
        <w:t> h</w:t>
      </w:r>
      <w:r w:rsidR="002F5DD2">
        <w:rPr>
          <w:rFonts w:ascii="Times New Roman" w:hAnsi="Times New Roman" w:cs="Times New Roman"/>
          <w:sz w:val="24"/>
        </w:rPr>
        <w:t>eures</w:t>
      </w:r>
      <w:r>
        <w:rPr>
          <w:rFonts w:ascii="Times New Roman" w:hAnsi="Times New Roman" w:cs="Times New Roman"/>
          <w:sz w:val="24"/>
        </w:rPr>
        <w:t xml:space="preserve"> causer avec vous</w:t>
      </w:r>
      <w:r w:rsidR="002F5DD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si vous le permettez</w:t>
      </w:r>
      <w:r w:rsidR="002F5DD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et vous demander vos intentions sur tout cela. </w:t>
      </w:r>
      <w:r w:rsidR="004D7510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l aurait la bonté de me les transmettre immédia</w:t>
      </w:r>
      <w:r w:rsidR="004D7510">
        <w:rPr>
          <w:rFonts w:ascii="Times New Roman" w:hAnsi="Times New Roman" w:cs="Times New Roman"/>
          <w:sz w:val="24"/>
        </w:rPr>
        <w:t>tement après pour agir en consé</w:t>
      </w:r>
      <w:r>
        <w:rPr>
          <w:rFonts w:ascii="Times New Roman" w:hAnsi="Times New Roman" w:cs="Times New Roman"/>
          <w:sz w:val="24"/>
        </w:rPr>
        <w:t>q</w:t>
      </w:r>
      <w:r w:rsidR="004D7510">
        <w:rPr>
          <w:rFonts w:ascii="Times New Roman" w:hAnsi="Times New Roman" w:cs="Times New Roman"/>
          <w:sz w:val="24"/>
        </w:rPr>
        <w:t>u</w:t>
      </w:r>
      <w:r w:rsidR="00225BE0">
        <w:rPr>
          <w:rFonts w:ascii="Times New Roman" w:hAnsi="Times New Roman" w:cs="Times New Roman"/>
          <w:sz w:val="24"/>
        </w:rPr>
        <w:t>ence.</w:t>
      </w:r>
    </w:p>
    <w:p w:rsidR="005D02CE" w:rsidRDefault="005D02CE" w:rsidP="004D75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Agréez, en attendant, </w:t>
      </w:r>
      <w:r w:rsidRPr="00F61EEB">
        <w:rPr>
          <w:rFonts w:ascii="Times New Roman" w:hAnsi="Times New Roman" w:cs="Times New Roman"/>
          <w:sz w:val="24"/>
          <w:highlight w:val="yellow"/>
        </w:rPr>
        <w:t>Monsieur</w:t>
      </w:r>
      <w:r w:rsidR="004D751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l’as</w:t>
      </w:r>
      <w:r w:rsidR="004D7510">
        <w:rPr>
          <w:rFonts w:ascii="Times New Roman" w:hAnsi="Times New Roman" w:cs="Times New Roman"/>
          <w:sz w:val="24"/>
        </w:rPr>
        <w:t>surance de ma haute considé</w:t>
      </w:r>
      <w:r>
        <w:rPr>
          <w:rFonts w:ascii="Times New Roman" w:hAnsi="Times New Roman" w:cs="Times New Roman"/>
          <w:sz w:val="24"/>
        </w:rPr>
        <w:t>ration et de mes sentiments bien dévoués.</w:t>
      </w:r>
    </w:p>
    <w:p w:rsidR="005D02CE" w:rsidRPr="004E00E1" w:rsidRDefault="005D02CE" w:rsidP="004D7510">
      <w:pPr>
        <w:tabs>
          <w:tab w:val="left" w:pos="354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 mardi 16 mai </w:t>
      </w:r>
      <w:r>
        <w:rPr>
          <w:rFonts w:ascii="Times New Roman" w:hAnsi="Times New Roman" w:cs="Times New Roman"/>
          <w:sz w:val="24"/>
        </w:rPr>
        <w:tab/>
        <w:t>Eugène Delacroix</w:t>
      </w:r>
    </w:p>
    <w:p w:rsidR="005E13CB" w:rsidRDefault="005E13CB" w:rsidP="004D751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E13CB" w:rsidRPr="005E13CB" w:rsidRDefault="005E13CB" w:rsidP="00111E25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5E13CB" w:rsidRPr="005E13CB" w:rsidSect="00D07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861" w:rsidRDefault="003D7861" w:rsidP="00966375">
      <w:pPr>
        <w:spacing w:after="0" w:line="240" w:lineRule="auto"/>
      </w:pPr>
      <w:r>
        <w:separator/>
      </w:r>
    </w:p>
  </w:endnote>
  <w:endnote w:type="continuationSeparator" w:id="0">
    <w:p w:rsidR="003D7861" w:rsidRDefault="003D7861" w:rsidP="0096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861" w:rsidRDefault="003D7861" w:rsidP="00966375">
      <w:pPr>
        <w:spacing w:after="0" w:line="240" w:lineRule="auto"/>
      </w:pPr>
      <w:r>
        <w:separator/>
      </w:r>
    </w:p>
  </w:footnote>
  <w:footnote w:type="continuationSeparator" w:id="0">
    <w:p w:rsidR="003D7861" w:rsidRDefault="003D7861" w:rsidP="00966375">
      <w:pPr>
        <w:spacing w:after="0" w:line="240" w:lineRule="auto"/>
      </w:pPr>
      <w:r>
        <w:continuationSeparator/>
      </w:r>
    </w:p>
  </w:footnote>
  <w:footnote w:id="1">
    <w:p w:rsidR="000E77E5" w:rsidRPr="00F11384" w:rsidRDefault="000E77E5" w:rsidP="00BC6D8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Boissard</w:t>
      </w:r>
      <w:proofErr w:type="spellEnd"/>
      <w:r>
        <w:t xml:space="preserve"> habitait au 3 quai d’Anjou, à côté de l’hôtel Lambert, comme nous l’apprend </w:t>
      </w:r>
      <w:r w:rsidRPr="00683B1C">
        <w:rPr>
          <w:highlight w:val="green"/>
        </w:rPr>
        <w:t>la lettre que Delacroix lui adressa la veille pour dire qu’il se rendrait chez lui afin de discuter de l’article (</w:t>
      </w:r>
      <w:proofErr w:type="spellStart"/>
      <w:r w:rsidRPr="00683B1C">
        <w:rPr>
          <w:highlight w:val="green"/>
        </w:rPr>
        <w:t>BnF</w:t>
      </w:r>
      <w:proofErr w:type="spellEnd"/>
      <w:r w:rsidRPr="00683B1C">
        <w:rPr>
          <w:highlight w:val="green"/>
        </w:rPr>
        <w:t>, NAF 24019, fol. 197 r°-198 v°)</w:t>
      </w:r>
      <w:r>
        <w:t xml:space="preserve">. Son </w:t>
      </w:r>
      <w:r w:rsidRPr="00F11384">
        <w:t xml:space="preserve">article fut publié dans la revue de </w:t>
      </w:r>
      <w:proofErr w:type="spellStart"/>
      <w:r w:rsidRPr="00F11384">
        <w:t>Cu</w:t>
      </w:r>
      <w:r>
        <w:t>r</w:t>
      </w:r>
      <w:r w:rsidRPr="00F11384">
        <w:t>mer</w:t>
      </w:r>
      <w:proofErr w:type="spellEnd"/>
      <w:r w:rsidRPr="00F11384">
        <w:t xml:space="preserve">, </w:t>
      </w:r>
      <w:r w:rsidRPr="00486F1D">
        <w:rPr>
          <w:i/>
        </w:rPr>
        <w:t>Les Beaux-Arts, illustration des arts et de la littérature</w:t>
      </w:r>
      <w:r w:rsidRPr="000E77E5">
        <w:t>,</w:t>
      </w:r>
      <w:r w:rsidRPr="00F11384">
        <w:t xml:space="preserve"> 1843, p. 198-199.</w:t>
      </w:r>
    </w:p>
  </w:footnote>
  <w:footnote w:id="2">
    <w:p w:rsidR="000E77E5" w:rsidRDefault="000E77E5" w:rsidP="00BC6D86">
      <w:pPr>
        <w:pStyle w:val="Notedebasdepage"/>
      </w:pPr>
      <w:r>
        <w:rPr>
          <w:rStyle w:val="Appelnotedebasdep"/>
        </w:rPr>
        <w:footnoteRef/>
      </w:r>
      <w:r>
        <w:t xml:space="preserve"> Aucune lettre ne fut finalement publiée dans la revue avec l’article.</w:t>
      </w:r>
    </w:p>
  </w:footnote>
  <w:footnote w:id="3">
    <w:p w:rsidR="000E77E5" w:rsidRPr="00BF553C" w:rsidRDefault="000E77E5" w:rsidP="00BC6D86">
      <w:pPr>
        <w:pStyle w:val="Notedebasdepage"/>
      </w:pPr>
      <w:r>
        <w:rPr>
          <w:rStyle w:val="Appelnotedebasdep"/>
        </w:rPr>
        <w:footnoteRef/>
      </w:r>
      <w:r>
        <w:t xml:space="preserve"> Les deux amis étaient préoccupés du sort de cet hôtel qui était en vente dans un état de délabrement assez avancé, après avoir </w:t>
      </w:r>
      <w:r>
        <w:rPr>
          <w:rStyle w:val="st"/>
        </w:rPr>
        <w:t xml:space="preserve">appartenu </w:t>
      </w:r>
      <w:r w:rsidRPr="00846BE4">
        <w:rPr>
          <w:rStyle w:val="st"/>
        </w:rPr>
        <w:t>à l’</w:t>
      </w:r>
      <w:r>
        <w:rPr>
          <w:rStyle w:val="Accentuation"/>
          <w:i w:val="0"/>
        </w:rPr>
        <w:t>administration des L</w:t>
      </w:r>
      <w:r w:rsidRPr="00846BE4">
        <w:rPr>
          <w:rStyle w:val="Accentuation"/>
          <w:i w:val="0"/>
        </w:rPr>
        <w:t>its militaires</w:t>
      </w:r>
      <w:r>
        <w:t xml:space="preserve">. On croyait l’hôtel, ainsi que les chefs-d’œuvre de Le Brun et de Le Sueur qu’il renfermait, promis à la démolition. Il fut heureusement acheté le 10 juin de la même année par la </w:t>
      </w:r>
      <w:r w:rsidRPr="003B02A9">
        <w:rPr>
          <w:highlight w:val="yellow"/>
        </w:rPr>
        <w:t xml:space="preserve">princesse </w:t>
      </w:r>
      <w:proofErr w:type="spellStart"/>
      <w:r w:rsidRPr="003B02A9">
        <w:rPr>
          <w:highlight w:val="yellow"/>
        </w:rPr>
        <w:t>Czartoryska</w:t>
      </w:r>
      <w:proofErr w:type="spellEnd"/>
      <w:r>
        <w:t xml:space="preserve"> (</w:t>
      </w:r>
      <w:r>
        <w:rPr>
          <w:i/>
        </w:rPr>
        <w:t>Journal des débats</w:t>
      </w:r>
      <w:r w:rsidRPr="000E77E5">
        <w:t>,</w:t>
      </w:r>
      <w:r>
        <w:rPr>
          <w:i/>
        </w:rPr>
        <w:t xml:space="preserve"> </w:t>
      </w:r>
      <w:r>
        <w:t xml:space="preserve">17 juillet 1843), sur les conseils de Delacroix </w:t>
      </w:r>
      <w:r w:rsidRPr="009A3876">
        <w:rPr>
          <w:highlight w:val="green"/>
        </w:rPr>
        <w:t xml:space="preserve">(voir la lettre d’Albert </w:t>
      </w:r>
      <w:proofErr w:type="spellStart"/>
      <w:r w:rsidRPr="009A3876">
        <w:rPr>
          <w:highlight w:val="green"/>
        </w:rPr>
        <w:t>Grzymala</w:t>
      </w:r>
      <w:proofErr w:type="spellEnd"/>
      <w:r w:rsidRPr="009A3876">
        <w:rPr>
          <w:highlight w:val="green"/>
        </w:rPr>
        <w:t xml:space="preserve"> à George Sand et Frédéric Chopin de juillet 1843)</w:t>
      </w:r>
      <w:r w:rsidRPr="009A3876">
        <w:t>. Delacroix travailla à rétablir les décors endommagés</w:t>
      </w:r>
      <w:r>
        <w:t xml:space="preserve">. Il évoque ce travail délicat et difficile dans plusieurs lettres : une première adressée </w:t>
      </w:r>
      <w:r>
        <w:rPr>
          <w:highlight w:val="green"/>
        </w:rPr>
        <w:t xml:space="preserve">à </w:t>
      </w:r>
      <w:r w:rsidRPr="00BC6D86">
        <w:rPr>
          <w:highlight w:val="green"/>
        </w:rPr>
        <w:t xml:space="preserve">Albert </w:t>
      </w:r>
      <w:proofErr w:type="spellStart"/>
      <w:r w:rsidRPr="00BC6D86">
        <w:rPr>
          <w:highlight w:val="green"/>
        </w:rPr>
        <w:t>Grzymala</w:t>
      </w:r>
      <w:proofErr w:type="spellEnd"/>
      <w:r>
        <w:rPr>
          <w:highlight w:val="green"/>
        </w:rPr>
        <w:t xml:space="preserve"> en octobre 1843</w:t>
      </w:r>
      <w:r>
        <w:t xml:space="preserve"> et une seconde adressée à </w:t>
      </w:r>
      <w:r w:rsidRPr="0082430E">
        <w:rPr>
          <w:highlight w:val="green"/>
        </w:rPr>
        <w:t>Joséphine de Forget le 1</w:t>
      </w:r>
      <w:r w:rsidRPr="0082430E">
        <w:rPr>
          <w:highlight w:val="green"/>
          <w:vertAlign w:val="superscript"/>
        </w:rPr>
        <w:t>er</w:t>
      </w:r>
      <w:r>
        <w:rPr>
          <w:highlight w:val="green"/>
        </w:rPr>
        <w:t xml:space="preserve"> août 1844. </w:t>
      </w:r>
    </w:p>
  </w:footnote>
  <w:footnote w:id="4">
    <w:p w:rsidR="000E77E5" w:rsidRDefault="000E77E5">
      <w:pPr>
        <w:pStyle w:val="Notedebasdepage"/>
      </w:pPr>
      <w:r>
        <w:rPr>
          <w:rStyle w:val="Appelnotedebasdep"/>
        </w:rPr>
        <w:footnoteRef/>
      </w:r>
      <w:r>
        <w:t xml:space="preserve"> En effet, aucune illustration n’accompagna l’article de </w:t>
      </w:r>
      <w:proofErr w:type="spellStart"/>
      <w:r>
        <w:t>Boissard</w:t>
      </w:r>
      <w:proofErr w:type="spellEnd"/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131078" w:nlCheck="1" w:checkStyle="0"/>
  <w:proofState w:spelling="clean" w:grammar="clean"/>
  <w:attachedTemplate r:id="rId1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FB"/>
    <w:rsid w:val="00001713"/>
    <w:rsid w:val="00011DD6"/>
    <w:rsid w:val="000524F8"/>
    <w:rsid w:val="000825B5"/>
    <w:rsid w:val="000841D7"/>
    <w:rsid w:val="000C0D16"/>
    <w:rsid w:val="000C34EF"/>
    <w:rsid w:val="000C4A9C"/>
    <w:rsid w:val="000E77E5"/>
    <w:rsid w:val="000F30A5"/>
    <w:rsid w:val="00103281"/>
    <w:rsid w:val="00103AF5"/>
    <w:rsid w:val="00111E25"/>
    <w:rsid w:val="00113622"/>
    <w:rsid w:val="0012498F"/>
    <w:rsid w:val="00124F92"/>
    <w:rsid w:val="00142DA1"/>
    <w:rsid w:val="00197A0C"/>
    <w:rsid w:val="001A593B"/>
    <w:rsid w:val="001E5914"/>
    <w:rsid w:val="002156C6"/>
    <w:rsid w:val="00225BE0"/>
    <w:rsid w:val="00226776"/>
    <w:rsid w:val="00241658"/>
    <w:rsid w:val="002555BF"/>
    <w:rsid w:val="00257D69"/>
    <w:rsid w:val="002614E8"/>
    <w:rsid w:val="00276774"/>
    <w:rsid w:val="0028400B"/>
    <w:rsid w:val="002D64F6"/>
    <w:rsid w:val="002E1026"/>
    <w:rsid w:val="002E4591"/>
    <w:rsid w:val="002E72FA"/>
    <w:rsid w:val="002E7B51"/>
    <w:rsid w:val="002F5DD2"/>
    <w:rsid w:val="00307CA4"/>
    <w:rsid w:val="0035268E"/>
    <w:rsid w:val="0035769B"/>
    <w:rsid w:val="003648FF"/>
    <w:rsid w:val="003B02A9"/>
    <w:rsid w:val="003B25FE"/>
    <w:rsid w:val="003D16FA"/>
    <w:rsid w:val="003D36FD"/>
    <w:rsid w:val="003D7861"/>
    <w:rsid w:val="004138DD"/>
    <w:rsid w:val="0044383D"/>
    <w:rsid w:val="00445370"/>
    <w:rsid w:val="00486EFF"/>
    <w:rsid w:val="00486F1D"/>
    <w:rsid w:val="004A3693"/>
    <w:rsid w:val="004B3E71"/>
    <w:rsid w:val="004D7510"/>
    <w:rsid w:val="004E00E1"/>
    <w:rsid w:val="004E619F"/>
    <w:rsid w:val="00525D9A"/>
    <w:rsid w:val="00534B96"/>
    <w:rsid w:val="00552150"/>
    <w:rsid w:val="005B01BD"/>
    <w:rsid w:val="005C22E7"/>
    <w:rsid w:val="005D02CE"/>
    <w:rsid w:val="005E13CB"/>
    <w:rsid w:val="005F2991"/>
    <w:rsid w:val="00606421"/>
    <w:rsid w:val="00621617"/>
    <w:rsid w:val="006326B5"/>
    <w:rsid w:val="006334E9"/>
    <w:rsid w:val="00642847"/>
    <w:rsid w:val="00674CDA"/>
    <w:rsid w:val="00674CFD"/>
    <w:rsid w:val="006769EF"/>
    <w:rsid w:val="00683B1C"/>
    <w:rsid w:val="00686E2B"/>
    <w:rsid w:val="006872C3"/>
    <w:rsid w:val="0069604C"/>
    <w:rsid w:val="006C2612"/>
    <w:rsid w:val="00703EA3"/>
    <w:rsid w:val="0072262F"/>
    <w:rsid w:val="00742383"/>
    <w:rsid w:val="00746BDF"/>
    <w:rsid w:val="00794953"/>
    <w:rsid w:val="007B401C"/>
    <w:rsid w:val="007D3DED"/>
    <w:rsid w:val="007E7D80"/>
    <w:rsid w:val="0082430E"/>
    <w:rsid w:val="008326AD"/>
    <w:rsid w:val="00846BE4"/>
    <w:rsid w:val="0086336A"/>
    <w:rsid w:val="008966D7"/>
    <w:rsid w:val="008A78FB"/>
    <w:rsid w:val="008A7B54"/>
    <w:rsid w:val="008B24A9"/>
    <w:rsid w:val="008E4E9E"/>
    <w:rsid w:val="00911385"/>
    <w:rsid w:val="00944172"/>
    <w:rsid w:val="009557C6"/>
    <w:rsid w:val="00966375"/>
    <w:rsid w:val="00976137"/>
    <w:rsid w:val="009774A4"/>
    <w:rsid w:val="009F1318"/>
    <w:rsid w:val="009F5C4D"/>
    <w:rsid w:val="00A11247"/>
    <w:rsid w:val="00A218E6"/>
    <w:rsid w:val="00A22E14"/>
    <w:rsid w:val="00A4142E"/>
    <w:rsid w:val="00A67576"/>
    <w:rsid w:val="00A97B3E"/>
    <w:rsid w:val="00AE5DED"/>
    <w:rsid w:val="00B02819"/>
    <w:rsid w:val="00B140BF"/>
    <w:rsid w:val="00B16601"/>
    <w:rsid w:val="00B24D9B"/>
    <w:rsid w:val="00B35E13"/>
    <w:rsid w:val="00B51740"/>
    <w:rsid w:val="00B70C2A"/>
    <w:rsid w:val="00B96F98"/>
    <w:rsid w:val="00BC2F6E"/>
    <w:rsid w:val="00BC6D86"/>
    <w:rsid w:val="00BF553C"/>
    <w:rsid w:val="00BF7206"/>
    <w:rsid w:val="00C20BE9"/>
    <w:rsid w:val="00C71E2B"/>
    <w:rsid w:val="00C9101D"/>
    <w:rsid w:val="00CE04E8"/>
    <w:rsid w:val="00CF34FE"/>
    <w:rsid w:val="00D07443"/>
    <w:rsid w:val="00D27E4E"/>
    <w:rsid w:val="00D42A01"/>
    <w:rsid w:val="00D52D92"/>
    <w:rsid w:val="00D65AC9"/>
    <w:rsid w:val="00D968E5"/>
    <w:rsid w:val="00D96B2E"/>
    <w:rsid w:val="00DC19AD"/>
    <w:rsid w:val="00DD6C1C"/>
    <w:rsid w:val="00E6499D"/>
    <w:rsid w:val="00E6763D"/>
    <w:rsid w:val="00E72B7F"/>
    <w:rsid w:val="00E82F89"/>
    <w:rsid w:val="00E840A6"/>
    <w:rsid w:val="00E9516F"/>
    <w:rsid w:val="00EB6466"/>
    <w:rsid w:val="00F022C2"/>
    <w:rsid w:val="00F11384"/>
    <w:rsid w:val="00F338FB"/>
    <w:rsid w:val="00F61EEB"/>
    <w:rsid w:val="00FB07C6"/>
    <w:rsid w:val="00FC7775"/>
    <w:rsid w:val="00FD0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9E351B-6B93-4500-A970-E6E7C2B0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4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8A7B54"/>
    <w:pPr>
      <w:spacing w:after="0" w:line="240" w:lineRule="auto"/>
      <w:jc w:val="both"/>
    </w:pPr>
    <w:rPr>
      <w:rFonts w:ascii="Times New Roman" w:hAnsi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A7B54"/>
    <w:rPr>
      <w:rFonts w:ascii="Times New Roman" w:hAnsi="Times New Roman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66375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CF3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34FE"/>
  </w:style>
  <w:style w:type="paragraph" w:styleId="Pieddepage">
    <w:name w:val="footer"/>
    <w:basedOn w:val="Normal"/>
    <w:link w:val="PieddepageCar"/>
    <w:uiPriority w:val="99"/>
    <w:unhideWhenUsed/>
    <w:rsid w:val="00CF3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34FE"/>
  </w:style>
  <w:style w:type="character" w:customStyle="1" w:styleId="st">
    <w:name w:val="st"/>
    <w:basedOn w:val="Policepardfaut"/>
    <w:rsid w:val="00846BE4"/>
  </w:style>
  <w:style w:type="character" w:styleId="Accentuation">
    <w:name w:val="Emphasis"/>
    <w:basedOn w:val="Policepardfaut"/>
    <w:uiPriority w:val="20"/>
    <w:qFormat/>
    <w:rsid w:val="00846BE4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0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0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lacroix\Delacroix%20-%20Transcriptions\Mod&#232;le%20transcription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7380D-88FC-4D0D-8CF6-6C6534B0A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transcription</Template>
  <TotalTime>1</TotalTime>
  <Pages>3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cp:lastPrinted>2020-01-08T15:41:00Z</cp:lastPrinted>
  <dcterms:created xsi:type="dcterms:W3CDTF">2020-07-08T09:29:00Z</dcterms:created>
  <dcterms:modified xsi:type="dcterms:W3CDTF">2020-07-08T09:29:00Z</dcterms:modified>
</cp:coreProperties>
</file>